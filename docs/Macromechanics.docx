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336E3" w14:textId="3123F1BC" w:rsidR="00E01E43" w:rsidRPr="00E01E43" w:rsidRDefault="00D16843" w:rsidP="00E01E43">
      <w:pPr>
        <w:pStyle w:val="2"/>
        <w:rPr>
          <w:lang w:val="uk-UA"/>
        </w:rPr>
      </w:pPr>
      <w:bookmarkStart w:id="0" w:name="_Hlk188174377"/>
      <w:bookmarkEnd w:id="0"/>
      <w:r>
        <w:rPr>
          <w:lang w:val="uk-UA"/>
        </w:rPr>
        <w:t>Особливості моделі</w:t>
      </w:r>
      <w:r w:rsidR="00E01E43" w:rsidRPr="00E01E43">
        <w:rPr>
          <w:lang w:val="uk-UA"/>
        </w:rPr>
        <w:t xml:space="preserve"> </w:t>
      </w:r>
    </w:p>
    <w:p w14:paraId="6FA7366C" w14:textId="262AC248" w:rsidR="00D16843" w:rsidRDefault="00E01E43" w:rsidP="00E01E43">
      <w:pPr>
        <w:rPr>
          <w:lang w:val="uk-UA"/>
        </w:rPr>
      </w:pPr>
      <w:r>
        <w:rPr>
          <w:lang w:val="uk-UA"/>
        </w:rPr>
        <w:t>Модель двовимірна, простір моделі обмежений прямокутником певної ширини і висоти.</w:t>
      </w:r>
    </w:p>
    <w:p w14:paraId="0D8610C1" w14:textId="4E608549" w:rsidR="00D16843" w:rsidRDefault="00D16843" w:rsidP="00D16843">
      <w:pPr>
        <w:rPr>
          <w:lang w:val="uk-UA"/>
        </w:rPr>
      </w:pPr>
      <w:r>
        <w:rPr>
          <w:lang w:val="uk-UA"/>
        </w:rPr>
        <w:t xml:space="preserve">Модель складається з куль, ліній та </w:t>
      </w:r>
      <w:r w:rsidR="00234DD3">
        <w:rPr>
          <w:lang w:val="uk-UA"/>
        </w:rPr>
        <w:t xml:space="preserve">перемичок </w:t>
      </w:r>
      <w:r>
        <w:rPr>
          <w:lang w:val="uk-UA"/>
        </w:rPr>
        <w:t xml:space="preserve">між кулями. </w:t>
      </w:r>
    </w:p>
    <w:p w14:paraId="167FBF5A" w14:textId="04F60498" w:rsidR="00E01E43" w:rsidRDefault="00234DD3" w:rsidP="00E01E43">
      <w:pPr>
        <w:rPr>
          <w:lang w:val="uk-UA"/>
        </w:rPr>
      </w:pPr>
      <w:r>
        <w:rPr>
          <w:lang w:val="uk-UA"/>
        </w:rPr>
        <w:t>Лінія це</w:t>
      </w:r>
      <w:r w:rsidR="00E01E43">
        <w:rPr>
          <w:lang w:val="uk-UA"/>
        </w:rPr>
        <w:t xml:space="preserve"> відрізок прямої, який задається двома кінцевими точками.</w:t>
      </w:r>
    </w:p>
    <w:p w14:paraId="4D6DAFB4" w14:textId="3290BE41" w:rsidR="00413C8B" w:rsidRDefault="00E01E43" w:rsidP="00D16843">
      <w:pPr>
        <w:rPr>
          <w:lang w:val="uk-UA"/>
        </w:rPr>
      </w:pPr>
      <w:r>
        <w:rPr>
          <w:lang w:val="uk-UA"/>
        </w:rPr>
        <w:t>К</w:t>
      </w:r>
      <w:r w:rsidR="00D16843">
        <w:rPr>
          <w:lang w:val="uk-UA"/>
        </w:rPr>
        <w:t xml:space="preserve">улі то кола, але ми </w:t>
      </w:r>
      <w:r w:rsidR="005F632B">
        <w:rPr>
          <w:lang w:val="uk-UA"/>
        </w:rPr>
        <w:t>продовжим</w:t>
      </w:r>
      <w:r w:rsidR="00D16843">
        <w:rPr>
          <w:lang w:val="uk-UA"/>
        </w:rPr>
        <w:t xml:space="preserve">о називати їх кулями, бо це більше відповідає  нашій інтуїції. </w:t>
      </w:r>
    </w:p>
    <w:p w14:paraId="0F90629E" w14:textId="11A09148" w:rsidR="00E01E43" w:rsidRDefault="00234DD3" w:rsidP="00D16843">
      <w:pPr>
        <w:rPr>
          <w:lang w:val="uk-UA"/>
        </w:rPr>
      </w:pPr>
      <w:r>
        <w:rPr>
          <w:lang w:val="uk-UA"/>
        </w:rPr>
        <w:t>Перемичк</w:t>
      </w:r>
      <w:r w:rsidR="005F632B">
        <w:rPr>
          <w:lang w:val="uk-UA"/>
        </w:rPr>
        <w:t>а</w:t>
      </w:r>
      <w:r>
        <w:rPr>
          <w:lang w:val="uk-UA"/>
        </w:rPr>
        <w:t xml:space="preserve"> </w:t>
      </w:r>
      <w:r w:rsidR="00E01E43">
        <w:rPr>
          <w:lang w:val="uk-UA"/>
        </w:rPr>
        <w:t>це жорстк</w:t>
      </w:r>
      <w:r w:rsidR="005F632B">
        <w:rPr>
          <w:lang w:val="uk-UA"/>
        </w:rPr>
        <w:t>ий</w:t>
      </w:r>
      <w:r w:rsidR="00E01E43">
        <w:rPr>
          <w:lang w:val="uk-UA"/>
        </w:rPr>
        <w:t xml:space="preserve"> </w:t>
      </w:r>
      <w:r>
        <w:rPr>
          <w:lang w:val="uk-UA"/>
        </w:rPr>
        <w:t>зв’яз</w:t>
      </w:r>
      <w:r w:rsidR="005F632B">
        <w:rPr>
          <w:lang w:val="uk-UA"/>
        </w:rPr>
        <w:t>о</w:t>
      </w:r>
      <w:r>
        <w:rPr>
          <w:lang w:val="uk-UA"/>
        </w:rPr>
        <w:t xml:space="preserve">к </w:t>
      </w:r>
      <w:r w:rsidR="00E01E43">
        <w:rPr>
          <w:lang w:val="uk-UA"/>
        </w:rPr>
        <w:t>між пар</w:t>
      </w:r>
      <w:r w:rsidR="005F632B">
        <w:rPr>
          <w:lang w:val="uk-UA"/>
        </w:rPr>
        <w:t>ою</w:t>
      </w:r>
      <w:r w:rsidR="00E01E43">
        <w:rPr>
          <w:lang w:val="uk-UA"/>
        </w:rPr>
        <w:t xml:space="preserve"> куль.</w:t>
      </w:r>
      <w:r w:rsidR="005F632B">
        <w:rPr>
          <w:lang w:val="uk-UA"/>
        </w:rPr>
        <w:t xml:space="preserve"> Завдяки перемичкам можуть утворюватися довільні агрегати з куль, на кшталт неорієнтованих зв’язаних графів.</w:t>
      </w:r>
    </w:p>
    <w:p w14:paraId="3F317200" w14:textId="77777777" w:rsidR="00DA7576" w:rsidRDefault="005F632B" w:rsidP="00DA7576">
      <w:pPr>
        <w:rPr>
          <w:lang w:val="uk-UA"/>
        </w:rPr>
      </w:pPr>
      <w:r>
        <w:rPr>
          <w:lang w:val="uk-UA"/>
        </w:rPr>
        <w:t>Лінії непорушні, натомість кулі разом з перемичками, якщо вони є, можуть рухатися. Кулі не обертаються</w:t>
      </w:r>
      <w:r w:rsidR="00DA7576">
        <w:rPr>
          <w:lang w:val="uk-UA"/>
        </w:rPr>
        <w:t>, але агрегати з них створені, можуть обертатися.</w:t>
      </w:r>
      <w:r w:rsidR="00DA7576" w:rsidRPr="00DA7576">
        <w:rPr>
          <w:lang w:val="uk-UA"/>
        </w:rPr>
        <w:t xml:space="preserve"> </w:t>
      </w:r>
    </w:p>
    <w:p w14:paraId="73ACA834" w14:textId="66EF51D9" w:rsidR="00DA7576" w:rsidRPr="00D16843" w:rsidRDefault="00DA7576" w:rsidP="00DA7576">
      <w:pPr>
        <w:rPr>
          <w:lang w:val="uk-UA"/>
        </w:rPr>
      </w:pPr>
      <w:r>
        <w:rPr>
          <w:lang w:val="uk-UA"/>
        </w:rPr>
        <w:t xml:space="preserve">При стиканні куль з кулями і іншими перешкодами тертя вважається відсутнім. </w:t>
      </w:r>
    </w:p>
    <w:p w14:paraId="21C6D616" w14:textId="31D8905D" w:rsidR="00413C8B" w:rsidRDefault="00D16843" w:rsidP="00D16843">
      <w:pPr>
        <w:rPr>
          <w:lang w:val="uk-UA"/>
        </w:rPr>
      </w:pPr>
      <w:r>
        <w:rPr>
          <w:lang w:val="uk-UA"/>
        </w:rPr>
        <w:t xml:space="preserve">При </w:t>
      </w:r>
      <w:r w:rsidR="00DA7576">
        <w:rPr>
          <w:lang w:val="uk-UA"/>
        </w:rPr>
        <w:t>стиканні</w:t>
      </w:r>
      <w:r w:rsidR="00413C8B">
        <w:rPr>
          <w:lang w:val="uk-UA"/>
        </w:rPr>
        <w:t xml:space="preserve"> куль </w:t>
      </w:r>
      <w:r w:rsidR="00DA7576">
        <w:rPr>
          <w:lang w:val="uk-UA"/>
        </w:rPr>
        <w:t>відбувається їх пружна деформація. Після стикання кулі повністю відновлюють свою форму</w:t>
      </w:r>
      <w:r w:rsidR="00DA7576">
        <w:t>.</w:t>
      </w:r>
      <w:r w:rsidR="00DA7576">
        <w:rPr>
          <w:lang w:val="uk-UA"/>
        </w:rPr>
        <w:t xml:space="preserve">  Деформація </w:t>
      </w:r>
      <w:r w:rsidR="00413C8B">
        <w:rPr>
          <w:lang w:val="uk-UA"/>
        </w:rPr>
        <w:t>мож</w:t>
      </w:r>
      <w:r w:rsidR="00DA7576">
        <w:rPr>
          <w:lang w:val="uk-UA"/>
        </w:rPr>
        <w:t xml:space="preserve">е </w:t>
      </w:r>
      <w:r w:rsidR="00375C24">
        <w:rPr>
          <w:lang w:val="uk-UA"/>
        </w:rPr>
        <w:t>супроводжуватись</w:t>
      </w:r>
      <w:r w:rsidR="00413C8B">
        <w:rPr>
          <w:lang w:val="uk-UA"/>
        </w:rPr>
        <w:t xml:space="preserve"> втрат</w:t>
      </w:r>
      <w:r w:rsidR="00375C24">
        <w:rPr>
          <w:lang w:val="uk-UA"/>
        </w:rPr>
        <w:t>ою</w:t>
      </w:r>
      <w:r w:rsidR="00413C8B">
        <w:rPr>
          <w:lang w:val="uk-UA"/>
        </w:rPr>
        <w:t xml:space="preserve"> енергії, кількість втрат регулюється налаштуваннями моделі.</w:t>
      </w:r>
      <w:r w:rsidR="00DA7576">
        <w:rPr>
          <w:lang w:val="uk-UA"/>
        </w:rPr>
        <w:t xml:space="preserve"> </w:t>
      </w:r>
      <w:r w:rsidR="00375C24">
        <w:rPr>
          <w:lang w:val="uk-UA"/>
        </w:rPr>
        <w:t>Т</w:t>
      </w:r>
      <w:r w:rsidR="00413C8B">
        <w:rPr>
          <w:lang w:val="uk-UA"/>
        </w:rPr>
        <w:t xml:space="preserve">епло, яке </w:t>
      </w:r>
      <w:r w:rsidR="00375C24">
        <w:rPr>
          <w:lang w:val="uk-UA"/>
        </w:rPr>
        <w:t xml:space="preserve">повинне </w:t>
      </w:r>
      <w:r w:rsidR="00D66A43">
        <w:rPr>
          <w:lang w:val="uk-UA"/>
        </w:rPr>
        <w:t>виділят</w:t>
      </w:r>
      <w:r w:rsidR="00375C24">
        <w:rPr>
          <w:lang w:val="uk-UA"/>
        </w:rPr>
        <w:t>и</w:t>
      </w:r>
      <w:r w:rsidR="00D66A43">
        <w:rPr>
          <w:lang w:val="uk-UA"/>
        </w:rPr>
        <w:t>ся</w:t>
      </w:r>
      <w:r w:rsidR="00413C8B">
        <w:rPr>
          <w:lang w:val="uk-UA"/>
        </w:rPr>
        <w:t xml:space="preserve">  </w:t>
      </w:r>
      <w:r w:rsidR="00D66A43">
        <w:rPr>
          <w:lang w:val="uk-UA"/>
        </w:rPr>
        <w:t>внаслідок деформаці</w:t>
      </w:r>
      <w:r w:rsidR="00234DD3">
        <w:rPr>
          <w:lang w:val="uk-UA"/>
        </w:rPr>
        <w:t>й</w:t>
      </w:r>
      <w:r w:rsidR="00D66A43">
        <w:rPr>
          <w:lang w:val="uk-UA"/>
        </w:rPr>
        <w:t xml:space="preserve">, </w:t>
      </w:r>
      <w:r w:rsidR="00413C8B">
        <w:rPr>
          <w:lang w:val="uk-UA"/>
        </w:rPr>
        <w:t>ніяк не враховується</w:t>
      </w:r>
      <w:r w:rsidR="00375C24">
        <w:rPr>
          <w:lang w:val="uk-UA"/>
        </w:rPr>
        <w:t>, поняття теплової енергій в моделі взагалі відсутнє.</w:t>
      </w:r>
    </w:p>
    <w:p w14:paraId="637EFBC0" w14:textId="1E1069B7" w:rsidR="00375C24" w:rsidRDefault="00375C24" w:rsidP="00D16843">
      <w:pPr>
        <w:rPr>
          <w:lang w:val="uk-UA"/>
        </w:rPr>
      </w:pPr>
      <w:r>
        <w:rPr>
          <w:lang w:val="uk-UA"/>
        </w:rPr>
        <w:t>---</w:t>
      </w:r>
    </w:p>
    <w:p w14:paraId="193352C3" w14:textId="572ED1B3" w:rsidR="003A5283" w:rsidRDefault="00375C24" w:rsidP="00D16843">
      <w:pPr>
        <w:rPr>
          <w:lang w:val="uk-UA"/>
        </w:rPr>
      </w:pPr>
      <w:r>
        <w:rPr>
          <w:lang w:val="uk-UA"/>
        </w:rPr>
        <w:t xml:space="preserve">В простих механічних моделях зміна швидкості рухомих частин </w:t>
      </w:r>
      <w:r w:rsidR="003A5283">
        <w:rPr>
          <w:lang w:val="uk-UA"/>
        </w:rPr>
        <w:t xml:space="preserve">може </w:t>
      </w:r>
      <w:r>
        <w:rPr>
          <w:lang w:val="uk-UA"/>
        </w:rPr>
        <w:t>розгляда</w:t>
      </w:r>
      <w:r w:rsidR="003A5283">
        <w:rPr>
          <w:lang w:val="uk-UA"/>
        </w:rPr>
        <w:t>тися</w:t>
      </w:r>
      <w:r>
        <w:rPr>
          <w:lang w:val="uk-UA"/>
        </w:rPr>
        <w:t xml:space="preserve"> як миттєва дія. Наприклад, коли куля входить в контакт з лінійною перешкодою, складова її швидкості, тангенціальна до напряму перешкоди, змінює знак на протилежний за один такт дискретного часу. </w:t>
      </w:r>
      <w:r w:rsidR="00956199">
        <w:rPr>
          <w:lang w:val="uk-UA"/>
        </w:rPr>
        <w:t>Це не відповідає реальності, але прийнятне, якщо модель успішно вирішує ті задачі, для яких створена, наприклад, імітує поведінку ідеального газу, або рух планет у космічному просторі.</w:t>
      </w:r>
    </w:p>
    <w:p w14:paraId="00BFCEE6" w14:textId="7E2CD85B" w:rsidR="00375C24" w:rsidRDefault="00956199" w:rsidP="00D16843">
      <w:pPr>
        <w:rPr>
          <w:lang w:val="uk-UA"/>
        </w:rPr>
      </w:pPr>
      <w:r>
        <w:rPr>
          <w:lang w:val="uk-UA"/>
        </w:rPr>
        <w:t xml:space="preserve">Втім за певних обставин розриви в першій похідній функції положення </w:t>
      </w:r>
      <w:r>
        <w:t>x(t)</w:t>
      </w:r>
      <w:r w:rsidR="002C5927">
        <w:rPr>
          <w:lang w:val="uk-UA"/>
        </w:rPr>
        <w:t>, призводить до небажаних ефектів в поведінці моделі. Наприклад, при наявності</w:t>
      </w:r>
      <w:r>
        <w:rPr>
          <w:lang w:val="uk-UA"/>
        </w:rPr>
        <w:t xml:space="preserve"> рівномірного</w:t>
      </w:r>
      <w:r w:rsidR="002C5927">
        <w:rPr>
          <w:lang w:val="uk-UA"/>
        </w:rPr>
        <w:t xml:space="preserve"> поля тяжіння тіла можуть повільно, але впевнено «просочуватись» крізь </w:t>
      </w:r>
      <w:r w:rsidR="003A5283">
        <w:rPr>
          <w:lang w:val="uk-UA"/>
        </w:rPr>
        <w:t>дно ємності, в якій вони знаходяться</w:t>
      </w:r>
      <w:r w:rsidR="002C5927">
        <w:rPr>
          <w:lang w:val="uk-UA"/>
        </w:rPr>
        <w:t>.</w:t>
      </w:r>
      <w:r>
        <w:rPr>
          <w:lang w:val="uk-UA"/>
        </w:rPr>
        <w:t xml:space="preserve"> </w:t>
      </w:r>
    </w:p>
    <w:p w14:paraId="50C4A6D8" w14:textId="77777777" w:rsidR="0049422E" w:rsidRDefault="00956199" w:rsidP="00040B20">
      <w:pPr>
        <w:rPr>
          <w:lang w:val="uk-UA"/>
        </w:rPr>
      </w:pPr>
      <w:r>
        <w:rPr>
          <w:lang w:val="uk-UA"/>
        </w:rPr>
        <w:t xml:space="preserve">Небажаної поведінки можна позбутися, якщо позбутися </w:t>
      </w:r>
      <w:r w:rsidR="00A62E30">
        <w:rPr>
          <w:lang w:val="uk-UA"/>
        </w:rPr>
        <w:t xml:space="preserve">великих </w:t>
      </w:r>
      <w:proofErr w:type="spellStart"/>
      <w:r>
        <w:rPr>
          <w:lang w:val="uk-UA"/>
        </w:rPr>
        <w:t>скачків</w:t>
      </w:r>
      <w:proofErr w:type="spellEnd"/>
      <w:r w:rsidR="00A62E30">
        <w:rPr>
          <w:lang w:val="uk-UA"/>
        </w:rPr>
        <w:t xml:space="preserve"> першій похідній тобто швидкості (малих </w:t>
      </w:r>
      <w:proofErr w:type="spellStart"/>
      <w:r w:rsidR="00A62E30">
        <w:rPr>
          <w:lang w:val="uk-UA"/>
        </w:rPr>
        <w:t>скачків</w:t>
      </w:r>
      <w:proofErr w:type="spellEnd"/>
      <w:r w:rsidR="00A62E30">
        <w:rPr>
          <w:lang w:val="uk-UA"/>
        </w:rPr>
        <w:t xml:space="preserve"> позбутися неможливо, бо вони необхідна умова чисельного моделювання).</w:t>
      </w:r>
      <w:r w:rsidR="0049422E">
        <w:rPr>
          <w:lang w:val="uk-UA"/>
        </w:rPr>
        <w:t xml:space="preserve"> </w:t>
      </w:r>
      <w:r w:rsidR="00040B20">
        <w:rPr>
          <w:lang w:val="uk-UA"/>
        </w:rPr>
        <w:t>Стикання</w:t>
      </w:r>
      <w:r w:rsidR="00D66A43">
        <w:rPr>
          <w:lang w:val="uk-UA"/>
        </w:rPr>
        <w:t xml:space="preserve"> куль з перешкодами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треба розглядати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 xml:space="preserve">не </w:t>
      </w:r>
      <w:r w:rsidR="00040B20">
        <w:rPr>
          <w:lang w:val="uk-UA"/>
        </w:rPr>
        <w:t>як миттє</w:t>
      </w:r>
      <w:r w:rsidR="00A62E30">
        <w:rPr>
          <w:lang w:val="uk-UA"/>
        </w:rPr>
        <w:t>ву</w:t>
      </w:r>
      <w:r w:rsidR="00040B20">
        <w:rPr>
          <w:lang w:val="uk-UA"/>
        </w:rPr>
        <w:t xml:space="preserve"> </w:t>
      </w:r>
      <w:r w:rsidR="00A62E30">
        <w:rPr>
          <w:lang w:val="uk-UA"/>
        </w:rPr>
        <w:t>по</w:t>
      </w:r>
      <w:r w:rsidR="00040B20">
        <w:rPr>
          <w:lang w:val="uk-UA"/>
        </w:rPr>
        <w:t>ді</w:t>
      </w:r>
      <w:r w:rsidR="00A62E30">
        <w:rPr>
          <w:lang w:val="uk-UA"/>
        </w:rPr>
        <w:t>ю</w:t>
      </w:r>
      <w:r w:rsidR="00040B20">
        <w:rPr>
          <w:lang w:val="uk-UA"/>
        </w:rPr>
        <w:t>, а  як процес, який займає певний проміжок часу.</w:t>
      </w:r>
      <w:r w:rsidR="00D16843">
        <w:t xml:space="preserve"> </w:t>
      </w:r>
    </w:p>
    <w:p w14:paraId="7D3C463C" w14:textId="52456ED9" w:rsidR="00040B20" w:rsidRDefault="00D16843" w:rsidP="00040B20">
      <w:pPr>
        <w:rPr>
          <w:lang w:val="uk-UA"/>
        </w:rPr>
      </w:pPr>
      <w:r>
        <w:rPr>
          <w:lang w:val="uk-UA"/>
        </w:rPr>
        <w:t xml:space="preserve">Сила реакції від стикання кулі з перешкодою виникає за рахунок деформації. В моделі деформацію уособлює та частина кулі, яка опиняється </w:t>
      </w:r>
      <w:r w:rsidR="00D66A43">
        <w:rPr>
          <w:lang w:val="uk-UA"/>
        </w:rPr>
        <w:t>в межах перешкоди. Чим більша та частина, тим більша сила реакції, що</w:t>
      </w:r>
      <w:r w:rsidR="00234DD3">
        <w:rPr>
          <w:lang w:val="uk-UA"/>
        </w:rPr>
        <w:t xml:space="preserve"> </w:t>
      </w:r>
      <w:r w:rsidR="00D66A43">
        <w:rPr>
          <w:lang w:val="uk-UA"/>
        </w:rPr>
        <w:t xml:space="preserve">відповідає закону </w:t>
      </w:r>
      <w:proofErr w:type="spellStart"/>
      <w:r w:rsidR="00D66A43">
        <w:rPr>
          <w:lang w:val="uk-UA"/>
        </w:rPr>
        <w:t>Гука</w:t>
      </w:r>
      <w:proofErr w:type="spellEnd"/>
      <w:r w:rsidR="00D66A43">
        <w:rPr>
          <w:lang w:val="uk-UA"/>
        </w:rPr>
        <w:t xml:space="preserve"> про пружню деформацію</w:t>
      </w:r>
      <w:r w:rsidR="00E01E43">
        <w:rPr>
          <w:lang w:val="uk-UA"/>
        </w:rPr>
        <w:t>.</w:t>
      </w:r>
      <w:r w:rsidR="0049422E">
        <w:rPr>
          <w:lang w:val="uk-UA"/>
        </w:rPr>
        <w:t xml:space="preserve"> І не суттєво, що саме деформується, куля чи перешкода, важлива наявність і розмір самої деформації. Для зручності прийнято, що деформуються лише кулі, і це доречно, бо кулі можуть стикатися з кулями.</w:t>
      </w:r>
    </w:p>
    <w:p w14:paraId="5E63E20B" w14:textId="77777777" w:rsidR="00CA793D" w:rsidRDefault="00CA793D" w:rsidP="00CA793D">
      <w:pPr>
        <w:pStyle w:val="2"/>
        <w:rPr>
          <w:lang w:val="uk-UA"/>
        </w:rPr>
      </w:pPr>
      <w:r>
        <w:rPr>
          <w:lang w:val="uk-UA"/>
        </w:rPr>
        <w:t>Обчислювальна схема</w:t>
      </w:r>
    </w:p>
    <w:p w14:paraId="3A68B31F" w14:textId="77777777" w:rsidR="00CA793D" w:rsidRDefault="0049422E" w:rsidP="00040B20">
      <w:pPr>
        <w:rPr>
          <w:lang w:val="uk-UA"/>
        </w:rPr>
      </w:pPr>
      <w:r>
        <w:rPr>
          <w:lang w:val="uk-UA"/>
        </w:rPr>
        <w:t>Обчислення циклічні, один цикл в</w:t>
      </w:r>
      <w:r w:rsidR="00641A2D">
        <w:rPr>
          <w:lang w:val="uk-UA"/>
        </w:rPr>
        <w:t>иконується за один крок модельного часу.</w:t>
      </w:r>
      <w:r w:rsidR="00CA793D">
        <w:rPr>
          <w:lang w:val="uk-UA"/>
        </w:rPr>
        <w:t xml:space="preserve"> Цикл починається із </w:t>
      </w:r>
      <w:r w:rsidR="00BF1C0F">
        <w:rPr>
          <w:lang w:val="uk-UA"/>
        </w:rPr>
        <w:t>визнач</w:t>
      </w:r>
      <w:r w:rsidR="00CA793D">
        <w:rPr>
          <w:lang w:val="uk-UA"/>
        </w:rPr>
        <w:t>ення</w:t>
      </w:r>
      <w:r w:rsidR="00C64192">
        <w:rPr>
          <w:lang w:val="uk-UA"/>
        </w:rPr>
        <w:t>,</w:t>
      </w:r>
      <w:r w:rsidR="00BF1C0F">
        <w:rPr>
          <w:lang w:val="uk-UA"/>
        </w:rPr>
        <w:t xml:space="preserve"> з якими перешкодами зустрілася куля, </w:t>
      </w:r>
      <w:r w:rsidR="00CA793D">
        <w:rPr>
          <w:lang w:val="uk-UA"/>
        </w:rPr>
        <w:t>яку деформацію і відповідну силу реакції створила</w:t>
      </w:r>
      <w:r w:rsidR="00BF1C0F">
        <w:rPr>
          <w:lang w:val="uk-UA"/>
        </w:rPr>
        <w:t xml:space="preserve"> кожн</w:t>
      </w:r>
      <w:r w:rsidR="00CA793D">
        <w:rPr>
          <w:lang w:val="uk-UA"/>
        </w:rPr>
        <w:t>а</w:t>
      </w:r>
      <w:r w:rsidR="00BF1C0F">
        <w:rPr>
          <w:lang w:val="uk-UA"/>
        </w:rPr>
        <w:t xml:space="preserve"> перешкод</w:t>
      </w:r>
      <w:r w:rsidR="00CA793D">
        <w:rPr>
          <w:lang w:val="uk-UA"/>
        </w:rPr>
        <w:t>а</w:t>
      </w:r>
      <w:r w:rsidR="00C64192">
        <w:rPr>
          <w:lang w:val="uk-UA"/>
        </w:rPr>
        <w:t xml:space="preserve">. </w:t>
      </w:r>
      <w:r w:rsidR="00CA793D">
        <w:rPr>
          <w:lang w:val="uk-UA"/>
        </w:rPr>
        <w:t xml:space="preserve">Сили складаються і </w:t>
      </w:r>
      <w:r w:rsidR="00C64192">
        <w:rPr>
          <w:lang w:val="uk-UA"/>
        </w:rPr>
        <w:t>обчисл</w:t>
      </w:r>
      <w:r w:rsidR="00CA793D">
        <w:rPr>
          <w:lang w:val="uk-UA"/>
        </w:rPr>
        <w:t>юється</w:t>
      </w:r>
      <w:r w:rsidR="00C64192">
        <w:rPr>
          <w:lang w:val="uk-UA"/>
        </w:rPr>
        <w:t xml:space="preserve"> прискорення</w:t>
      </w:r>
      <w:r w:rsidR="00234DD3">
        <w:rPr>
          <w:lang w:val="uk-UA"/>
        </w:rPr>
        <w:t xml:space="preserve"> кулі</w:t>
      </w:r>
      <w:r w:rsidR="00C64192">
        <w:rPr>
          <w:lang w:val="uk-UA"/>
        </w:rPr>
        <w:t xml:space="preserve"> </w:t>
      </w:r>
      <w:r w:rsidR="00CA793D">
        <w:rPr>
          <w:lang w:val="uk-UA"/>
        </w:rPr>
        <w:t xml:space="preserve">на поточний </w:t>
      </w:r>
      <w:r w:rsidR="00C64192">
        <w:rPr>
          <w:lang w:val="uk-UA"/>
        </w:rPr>
        <w:t>момент дискретного часу</w:t>
      </w:r>
      <w:r w:rsidR="00CA793D">
        <w:rPr>
          <w:lang w:val="uk-UA"/>
        </w:rPr>
        <w:t xml:space="preserve"> </w:t>
      </w:r>
      <w:r w:rsidR="00CA793D">
        <w:t>t</w:t>
      </w:r>
      <w:r w:rsidR="00C64192">
        <w:rPr>
          <w:lang w:val="uk-UA"/>
        </w:rPr>
        <w:t>.</w:t>
      </w:r>
    </w:p>
    <w:p w14:paraId="2CB89465" w14:textId="113C368D" w:rsidR="007E4747" w:rsidRPr="00CA793D" w:rsidRDefault="00000000" w:rsidP="00040B2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6AE7964" w14:textId="2746678B" w:rsidR="003D2AC7" w:rsidRPr="003D2AC7" w:rsidRDefault="003D2AC7" w:rsidP="003D2AC7">
      <w:pPr>
        <w:rPr>
          <w:rFonts w:eastAsiaTheme="minorEastAsia"/>
          <w:lang w:val="uk-UA"/>
        </w:rPr>
      </w:pPr>
      <w:r>
        <w:rPr>
          <w:lang w:val="uk-UA"/>
        </w:rPr>
        <w:t xml:space="preserve">Тут  </w:t>
      </w:r>
      <w:r>
        <w:rPr>
          <w:rFonts w:eastAsiaTheme="minorEastAsia"/>
        </w:rPr>
        <w:t xml:space="preserve">m – </w:t>
      </w:r>
      <w:r>
        <w:rPr>
          <w:rFonts w:eastAsiaTheme="minorEastAsia"/>
          <w:lang w:val="uk-UA"/>
        </w:rPr>
        <w:t xml:space="preserve">маса кулі,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3D2AC7"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сила реакції однієї перешкоди. Сума береться по всім перешкодам, з якими перетинається куля в момент часу </w:t>
      </w:r>
      <w:r>
        <w:rPr>
          <w:rFonts w:eastAsiaTheme="minorEastAsia"/>
        </w:rPr>
        <w:t>t.</w:t>
      </w:r>
      <w:r>
        <w:rPr>
          <w:rFonts w:eastAsiaTheme="minorEastAsia"/>
          <w:lang w:val="uk-UA"/>
        </w:rPr>
        <w:t xml:space="preserve"> Жирним шрифтом виділені вектори.</w:t>
      </w:r>
    </w:p>
    <w:p w14:paraId="40FC0EDE" w14:textId="6D9D52D0" w:rsidR="003D2AC7" w:rsidRPr="003D2AC7" w:rsidRDefault="003D2AC7" w:rsidP="003D2AC7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Згідно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uk-UA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</w:rPr>
        <w:t xml:space="preserve">, </w:t>
      </w:r>
      <w:r>
        <w:rPr>
          <w:rFonts w:eastAsiaTheme="minorEastAsia"/>
          <w:lang w:val="uk-UA"/>
        </w:rPr>
        <w:t>де</w:t>
      </w:r>
      <w:r w:rsidRPr="003D2AC7">
        <w:rPr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>
        <w:rPr>
          <w:rFonts w:eastAsiaTheme="minorEastAsia"/>
          <w:lang w:val="uk-UA"/>
        </w:rPr>
        <w:t>коефіцієнт жорсткості матеріалу кулі</w:t>
      </w:r>
      <w:r>
        <w:rPr>
          <w:rFonts w:eastAsiaTheme="minorEastAsia"/>
        </w:rPr>
        <w:t xml:space="preserve">. </w:t>
      </w:r>
      <w:r>
        <w:rPr>
          <w:rFonts w:eastAsiaTheme="minorEastAsia"/>
          <w:lang w:val="uk-UA"/>
        </w:rPr>
        <w:t>Тому</w:t>
      </w:r>
    </w:p>
    <w:p w14:paraId="2E73CC71" w14:textId="11C82B5E" w:rsidR="003D2AC7" w:rsidRPr="00CA793D" w:rsidRDefault="00000000" w:rsidP="003D2AC7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d 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16F661F" w14:textId="4B1AD204" w:rsidR="007E4747" w:rsidRPr="00394505" w:rsidRDefault="007E4747" w:rsidP="007E4747">
      <w:pPr>
        <w:rPr>
          <w:lang w:val="uk-UA"/>
        </w:rPr>
      </w:pPr>
      <w:r>
        <w:rPr>
          <w:lang w:val="uk-UA"/>
        </w:rPr>
        <w:t>Обчислюється швидк</w:t>
      </w:r>
      <w:r w:rsidR="00321762">
        <w:rPr>
          <w:lang w:val="uk-UA"/>
        </w:rPr>
        <w:t>і</w:t>
      </w:r>
      <w:r>
        <w:rPr>
          <w:lang w:val="uk-UA"/>
        </w:rPr>
        <w:t>ст</w:t>
      </w:r>
      <w:r w:rsidR="00321762">
        <w:rPr>
          <w:lang w:val="uk-UA"/>
        </w:rPr>
        <w:t>ь кулі</w:t>
      </w:r>
      <w:r>
        <w:rPr>
          <w:lang w:val="uk-UA"/>
        </w:rPr>
        <w:t xml:space="preserve"> у момент часу </w:t>
      </w:r>
      <w:r>
        <w:t>t</w:t>
      </w:r>
      <w:r w:rsidR="00394505">
        <w:rPr>
          <w:lang w:val="uk-UA"/>
        </w:rPr>
        <w:t>.</w:t>
      </w:r>
    </w:p>
    <w:p w14:paraId="731D0DC4" w14:textId="1B49A957" w:rsidR="00321762" w:rsidRPr="00321762" w:rsidRDefault="00000000" w:rsidP="00321762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251019FC" w14:textId="5EF7C169" w:rsidR="00321762" w:rsidRPr="00394505" w:rsidRDefault="00321762" w:rsidP="00321762">
      <w:pPr>
        <w:rPr>
          <w:lang w:val="uk-UA"/>
        </w:rPr>
      </w:pPr>
      <w:r>
        <w:rPr>
          <w:lang w:val="uk-UA"/>
        </w:rPr>
        <w:t xml:space="preserve">Обчислюється положення кулі у момент часу </w:t>
      </w:r>
      <w:r>
        <w:t>t</w:t>
      </w:r>
      <w:r w:rsidR="00394505">
        <w:rPr>
          <w:lang w:val="uk-UA"/>
        </w:rPr>
        <w:t>.</w:t>
      </w:r>
    </w:p>
    <w:p w14:paraId="75C1A558" w14:textId="4A08B529" w:rsidR="00321762" w:rsidRPr="00321762" w:rsidRDefault="00000000" w:rsidP="0032176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uk-U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uk-UA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  <w:lang w:val="uk-UA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r>
            <w:rPr>
              <w:rFonts w:ascii="Cambria Math" w:hAnsi="Cambria Math"/>
            </w:rPr>
            <m:t>t</m:t>
          </m:r>
        </m:oMath>
      </m:oMathPara>
    </w:p>
    <w:p w14:paraId="610D847D" w14:textId="0A011568" w:rsidR="007E4747" w:rsidRPr="00394505" w:rsidRDefault="00394505" w:rsidP="00040B20">
      <w:pPr>
        <w:rPr>
          <w:lang w:val="uk-UA"/>
        </w:rPr>
      </w:pPr>
      <w:r>
        <w:rPr>
          <w:lang w:val="uk-UA"/>
        </w:rPr>
        <w:t xml:space="preserve">У двох останніх рівняннях </w:t>
      </w:r>
      <w:proofErr w:type="spellStart"/>
      <w:r>
        <w:rPr>
          <w:rFonts w:cstheme="minorHAnsi"/>
        </w:rPr>
        <w:t>Δt</w:t>
      </w:r>
      <w:proofErr w:type="spellEnd"/>
      <w:r>
        <w:rPr>
          <w:rFonts w:cstheme="minorHAnsi"/>
          <w:lang w:val="uk-UA"/>
        </w:rPr>
        <w:t xml:space="preserve"> є проміжок між двома сусідніми моментами дискретного часу</w:t>
      </w:r>
      <w:r w:rsidR="005A1951">
        <w:rPr>
          <w:rFonts w:cstheme="minorHAnsi"/>
          <w:lang w:val="uk-UA"/>
        </w:rPr>
        <w:t>,</w:t>
      </w:r>
      <w:r>
        <w:rPr>
          <w:rFonts w:cstheme="minorHAnsi"/>
          <w:lang w:val="uk-UA"/>
        </w:rPr>
        <w:t xml:space="preserve"> </w:t>
      </w:r>
      <w:r w:rsidR="005A1951">
        <w:rPr>
          <w:rFonts w:cstheme="minorHAnsi"/>
          <w:lang w:val="uk-UA"/>
        </w:rPr>
        <w:t>в</w:t>
      </w:r>
      <w:r>
        <w:rPr>
          <w:rFonts w:cstheme="minorHAnsi"/>
          <w:lang w:val="uk-UA"/>
        </w:rPr>
        <w:t xml:space="preserve"> моделі він дорівнює 1.</w:t>
      </w:r>
    </w:p>
    <w:p w14:paraId="1742EE76" w14:textId="2C7178D2" w:rsidR="00227A33" w:rsidRDefault="00227A33" w:rsidP="00227A33">
      <w:pPr>
        <w:pStyle w:val="2"/>
      </w:pPr>
      <w:r>
        <w:rPr>
          <w:lang w:val="uk-UA"/>
        </w:rPr>
        <w:t>Стикання куль з лініями</w:t>
      </w:r>
    </w:p>
    <w:p w14:paraId="50683582" w14:textId="64EA6D36" w:rsidR="009F71FC" w:rsidRDefault="00040B20" w:rsidP="00040B20">
      <w:pPr>
        <w:rPr>
          <w:lang w:val="uk-UA"/>
        </w:rPr>
      </w:pPr>
      <w:r>
        <w:rPr>
          <w:lang w:val="uk-UA"/>
        </w:rPr>
        <w:t>Стикання з лінією починається, коли контур кулі перетинається з лінією</w:t>
      </w:r>
      <w:r w:rsidR="009F71FC">
        <w:rPr>
          <w:lang w:val="uk-UA"/>
        </w:rPr>
        <w:t xml:space="preserve">. Тут виникає сила реакції, яка направлена по нормалі  до напряму лінії і пропорційна деформації кулі (лінії в моделі не деформуються). </w:t>
      </w:r>
    </w:p>
    <w:p w14:paraId="1A2ED87B" w14:textId="0D6C04B2" w:rsidR="008359F3" w:rsidRDefault="008359F3" w:rsidP="00040B20">
      <w:pPr>
        <w:rPr>
          <w:lang w:val="uk-UA"/>
        </w:rPr>
      </w:pPr>
      <w:r>
        <w:rPr>
          <w:lang w:val="uk-UA"/>
        </w:rPr>
        <w:t xml:space="preserve">Мірою деформації є довжина відрізка </w:t>
      </w:r>
      <w:r>
        <w:t>CD (</w:t>
      </w:r>
      <w:r>
        <w:rPr>
          <w:lang w:val="uk-UA"/>
        </w:rPr>
        <w:t xml:space="preserve">рис.1 а) Сила реакції прикладена до точки С, яку будемо називати точкою </w:t>
      </w:r>
      <w:r w:rsidR="00E040DB">
        <w:rPr>
          <w:lang w:val="uk-UA"/>
        </w:rPr>
        <w:t>дотику</w:t>
      </w:r>
      <w:r>
        <w:rPr>
          <w:lang w:val="uk-UA"/>
        </w:rPr>
        <w:t>.</w:t>
      </w:r>
      <w:r w:rsidR="00307692">
        <w:t xml:space="preserve"> </w:t>
      </w:r>
    </w:p>
    <w:p w14:paraId="11821E81" w14:textId="21A901C1" w:rsidR="00FC6CD8" w:rsidRPr="00FC6CD8" w:rsidRDefault="00D83FA0" w:rsidP="00040B20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B06FB6C" wp14:editId="2FE9FAFB">
            <wp:extent cx="3139440" cy="1558587"/>
            <wp:effectExtent l="0" t="0" r="3810" b="3810"/>
            <wp:docPr id="75081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18800" name="Рисунок 7508188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2" cy="157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61BC" w14:textId="4EA70F9C" w:rsidR="00307692" w:rsidRDefault="00307692" w:rsidP="00040B20">
      <w:pPr>
        <w:rPr>
          <w:lang w:val="uk-UA"/>
        </w:rPr>
      </w:pPr>
      <w:r>
        <w:rPr>
          <w:lang w:val="uk-UA"/>
        </w:rPr>
        <w:t xml:space="preserve">Оцінити ступінь деформації </w:t>
      </w:r>
      <w:r w:rsidR="00767973">
        <w:rPr>
          <w:lang w:val="uk-UA"/>
        </w:rPr>
        <w:t>(</w:t>
      </w:r>
      <w:r>
        <w:rPr>
          <w:lang w:val="uk-UA"/>
        </w:rPr>
        <w:t xml:space="preserve">довжину відрізка </w:t>
      </w:r>
      <w:r>
        <w:t>CD</w:t>
      </w:r>
      <w:r w:rsidR="00767973">
        <w:rPr>
          <w:lang w:val="uk-UA"/>
        </w:rPr>
        <w:t>)</w:t>
      </w:r>
      <w:r>
        <w:rPr>
          <w:lang w:val="uk-UA"/>
        </w:rPr>
        <w:t xml:space="preserve"> можна прирівнявши кінетичну енергію кулі</w:t>
      </w:r>
      <w:r w:rsidR="00767973">
        <w:rPr>
          <w:lang w:val="uk-UA"/>
        </w:rPr>
        <w:t>, яку вона мала</w:t>
      </w:r>
      <w:r>
        <w:rPr>
          <w:lang w:val="uk-UA"/>
        </w:rPr>
        <w:t xml:space="preserve"> до зіткнення</w:t>
      </w:r>
      <w:r w:rsidR="00767973">
        <w:rPr>
          <w:lang w:val="uk-UA"/>
        </w:rPr>
        <w:t>,</w:t>
      </w:r>
      <w:r>
        <w:rPr>
          <w:lang w:val="uk-UA"/>
        </w:rPr>
        <w:t xml:space="preserve"> до потенційної енергії деформації, яку куля має в момент повної зупинки перед зміню напряму тангенціальної швидкості на протилежний.</w:t>
      </w:r>
    </w:p>
    <w:p w14:paraId="222E74BA" w14:textId="7CC99E13" w:rsidR="00767973" w:rsidRPr="00CA167E" w:rsidRDefault="00000000" w:rsidP="00040B2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(1)</m:t>
          </m:r>
        </m:oMath>
      </m:oMathPara>
    </w:p>
    <w:p w14:paraId="35AE3D73" w14:textId="02907627" w:rsidR="002917CF" w:rsidRPr="009F5972" w:rsidRDefault="002917CF" w:rsidP="00040B20">
      <w:pPr>
        <w:rPr>
          <w:rFonts w:eastAsiaTheme="minorEastAsia"/>
        </w:rPr>
      </w:pPr>
      <w:r>
        <w:rPr>
          <w:rFonts w:eastAsiaTheme="minorEastAsia"/>
          <w:lang w:val="uk-UA"/>
        </w:rPr>
        <w:t xml:space="preserve">Тут </w:t>
      </w:r>
      <w:r w:rsidR="009F5972" w:rsidRPr="009F5972">
        <w:rPr>
          <w:rFonts w:eastAsiaTheme="minorEastAsia"/>
          <w:i/>
          <w:iCs/>
        </w:rPr>
        <w:t>m</w:t>
      </w:r>
      <w:r w:rsidR="009F5972">
        <w:rPr>
          <w:rFonts w:eastAsiaTheme="minorEastAsia"/>
          <w:lang w:val="uk-UA"/>
        </w:rPr>
        <w:t xml:space="preserve"> – маса кулі, </w:t>
      </w:r>
      <w:r w:rsidR="009F5972" w:rsidRPr="009F5972">
        <w:rPr>
          <w:rFonts w:eastAsiaTheme="minorEastAsia"/>
          <w:i/>
          <w:iCs/>
        </w:rPr>
        <w:t>v</w:t>
      </w:r>
      <w:r w:rsidR="009F5972">
        <w:rPr>
          <w:rFonts w:eastAsiaTheme="minorEastAsia"/>
          <w:lang w:val="uk-UA"/>
        </w:rPr>
        <w:t xml:space="preserve"> – тангенціальна швидкість кулі відносно лінії, </w:t>
      </w:r>
      <w:r w:rsidRPr="002917CF">
        <w:rPr>
          <w:rFonts w:eastAsiaTheme="minorEastAsia"/>
          <w:i/>
          <w:iCs/>
        </w:rPr>
        <w:t>F(x)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uk-UA"/>
        </w:rPr>
        <w:t xml:space="preserve">– сила реакції в залежності від розміру деформації </w:t>
      </w:r>
      <w:r w:rsidRPr="002917CF">
        <w:rPr>
          <w:rFonts w:eastAsiaTheme="minorEastAsia"/>
          <w:i/>
          <w:iCs/>
        </w:rPr>
        <w:t>x</w:t>
      </w:r>
      <w:r w:rsidR="00CA167E">
        <w:rPr>
          <w:rFonts w:eastAsiaTheme="minorEastAsia"/>
          <w:lang w:val="uk-UA"/>
        </w:rPr>
        <w:t xml:space="preserve">, </w:t>
      </w:r>
      <w:r w:rsidR="00CA167E">
        <w:rPr>
          <w:rFonts w:eastAsiaTheme="minorEastAsia"/>
        </w:rPr>
        <w:t xml:space="preserve">L – </w:t>
      </w:r>
      <w:r w:rsidR="00CA167E">
        <w:rPr>
          <w:rFonts w:eastAsiaTheme="minorEastAsia"/>
          <w:lang w:val="uk-UA"/>
        </w:rPr>
        <w:t>максимальна деформація тобто д</w:t>
      </w:r>
      <w:r w:rsidR="009F5972">
        <w:rPr>
          <w:rFonts w:eastAsiaTheme="minorEastAsia"/>
          <w:lang w:val="uk-UA"/>
        </w:rPr>
        <w:t xml:space="preserve">овжина відрізку </w:t>
      </w:r>
      <w:r w:rsidR="009F5972">
        <w:rPr>
          <w:rFonts w:eastAsiaTheme="minorEastAsia"/>
        </w:rPr>
        <w:t>CD.</w:t>
      </w:r>
    </w:p>
    <w:p w14:paraId="2EEC99E7" w14:textId="7FEE7689" w:rsidR="009F5972" w:rsidRPr="009F5972" w:rsidRDefault="00767973" w:rsidP="00767973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 закону </w:t>
      </w:r>
      <w:proofErr w:type="spellStart"/>
      <w:r>
        <w:rPr>
          <w:rFonts w:eastAsiaTheme="minorEastAsia"/>
          <w:lang w:val="uk-UA"/>
        </w:rPr>
        <w:t>Гука</w:t>
      </w:r>
      <w:proofErr w:type="spellEnd"/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kx</m:t>
        </m:r>
      </m:oMath>
      <w:proofErr w:type="gramStart"/>
      <w:r w:rsidR="002917CF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де</w:t>
      </w:r>
      <w:proofErr w:type="gramEnd"/>
      <w:r>
        <w:rPr>
          <w:rFonts w:eastAsiaTheme="minorEastAsia"/>
          <w:lang w:val="uk-UA"/>
        </w:rPr>
        <w:t xml:space="preserve"> </w:t>
      </w:r>
      <w:r w:rsidRPr="00767973"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– </w:t>
      </w:r>
      <w:r w:rsidR="002917CF">
        <w:rPr>
          <w:rFonts w:eastAsiaTheme="minorEastAsia"/>
          <w:lang w:val="uk-UA"/>
        </w:rPr>
        <w:t>коефіцієнт</w:t>
      </w:r>
      <w:r>
        <w:rPr>
          <w:rFonts w:eastAsiaTheme="minorEastAsia"/>
          <w:lang w:val="uk-UA"/>
        </w:rPr>
        <w:t xml:space="preserve"> жорсткості</w:t>
      </w:r>
      <w:r w:rsidR="002917CF">
        <w:rPr>
          <w:rFonts w:eastAsiaTheme="minorEastAsia"/>
          <w:lang w:val="uk-UA"/>
        </w:rPr>
        <w:t xml:space="preserve">. Після </w:t>
      </w:r>
      <w:r w:rsidR="00CA167E">
        <w:rPr>
          <w:rFonts w:eastAsiaTheme="minorEastAsia"/>
          <w:lang w:val="uk-UA"/>
        </w:rPr>
        <w:t xml:space="preserve">підставлення </w:t>
      </w:r>
      <w:r w:rsidR="00CA167E" w:rsidRPr="009F5972">
        <w:rPr>
          <w:rFonts w:eastAsiaTheme="minorEastAsia"/>
          <w:i/>
          <w:iCs/>
        </w:rPr>
        <w:t>F(x)</w:t>
      </w:r>
      <w:r w:rsidR="00CA167E">
        <w:rPr>
          <w:rFonts w:eastAsiaTheme="minorEastAsia"/>
        </w:rPr>
        <w:t xml:space="preserve"> </w:t>
      </w:r>
      <w:r w:rsidR="009F5972">
        <w:rPr>
          <w:rFonts w:eastAsiaTheme="minorEastAsia"/>
          <w:lang w:val="uk-UA"/>
        </w:rPr>
        <w:t xml:space="preserve">в формулу (1) </w:t>
      </w:r>
      <w:r w:rsidR="00CA167E">
        <w:rPr>
          <w:rFonts w:eastAsiaTheme="minorEastAsia"/>
          <w:lang w:val="uk-UA"/>
        </w:rPr>
        <w:t>і інтегрування</w:t>
      </w:r>
      <w:r w:rsidR="009F5972">
        <w:rPr>
          <w:rFonts w:eastAsiaTheme="minorEastAsia"/>
          <w:lang w:val="uk-UA"/>
        </w:rPr>
        <w:t xml:space="preserve"> отримаємо    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F5972">
        <w:rPr>
          <w:rFonts w:eastAsiaTheme="minorEastAsia"/>
          <w:lang w:val="uk-UA"/>
        </w:rPr>
        <w:t xml:space="preserve"> </w:t>
      </w:r>
    </w:p>
    <w:p w14:paraId="1DD517ED" w14:textId="3D2A2195" w:rsidR="00767973" w:rsidRPr="009F5972" w:rsidRDefault="00767973" w:rsidP="00767973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eastAsiaTheme="minorEastAsia" w:hAnsi="Cambria Math"/>
            </w:rPr>
            <m:t xml:space="preserve">L=v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     (2)</m:t>
          </m:r>
        </m:oMath>
      </m:oMathPara>
    </w:p>
    <w:p w14:paraId="3FE489DC" w14:textId="0CB7AB4A" w:rsidR="005D2E58" w:rsidRPr="005D2E58" w:rsidRDefault="009F5972" w:rsidP="00912296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Рівнянням (2) можна скористатися для перевірки коректності програмної реалізації моделі, що і було зроблено. </w:t>
      </w:r>
      <w:r w:rsidR="00912296">
        <w:rPr>
          <w:rFonts w:eastAsiaTheme="minorEastAsia"/>
          <w:iCs/>
          <w:lang w:val="uk-UA"/>
        </w:rPr>
        <w:t xml:space="preserve">Воно також дозволяє окреслити межі застосування моделі. Очевидна вимога в тому, що </w:t>
      </w:r>
      <w:r w:rsidR="00912296">
        <w:rPr>
          <w:rFonts w:eastAsiaTheme="minorEastAsia"/>
          <w:iCs/>
        </w:rPr>
        <w:t xml:space="preserve">L </w:t>
      </w:r>
      <w:r w:rsidR="00912296">
        <w:rPr>
          <w:rFonts w:eastAsiaTheme="minorEastAsia"/>
          <w:iCs/>
          <w:lang w:val="uk-UA"/>
        </w:rPr>
        <w:t xml:space="preserve">не повинно перевищувати радіуса кулі </w:t>
      </w:r>
      <w:r w:rsidR="00912296">
        <w:rPr>
          <w:rFonts w:eastAsiaTheme="minorEastAsia"/>
          <w:iCs/>
        </w:rPr>
        <w:t>r.</w:t>
      </w:r>
      <w:r w:rsidR="00912296">
        <w:rPr>
          <w:rFonts w:eastAsiaTheme="minorEastAsia"/>
          <w:iCs/>
          <w:lang w:val="uk-UA"/>
        </w:rPr>
        <w:t xml:space="preserve"> Тобто   </w:t>
      </w:r>
      <m:oMath>
        <m:r>
          <w:rPr>
            <w:rFonts w:ascii="Cambria Math" w:eastAsiaTheme="minorEastAsia" w:hAnsi="Cambria Math"/>
          </w:rPr>
          <m:t xml:space="preserve">v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m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rad>
        <m:r>
          <w:rPr>
            <w:rFonts w:ascii="Cambria Math" w:eastAsiaTheme="minorEastAsia" w:hAnsi="Cambria Math"/>
          </w:rPr>
          <m:t>&lt;r</m:t>
        </m:r>
      </m:oMath>
      <w:r w:rsidR="005D2E58">
        <w:rPr>
          <w:rFonts w:eastAsiaTheme="minorEastAsia"/>
          <w:lang w:val="uk-UA"/>
        </w:rPr>
        <w:t xml:space="preserve"> .</w:t>
      </w:r>
    </w:p>
    <w:p w14:paraId="4F43DBF7" w14:textId="63A875DC" w:rsidR="005D2E58" w:rsidRDefault="005D2E58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чого витікає обмеження на швидкість кулі в моделі</w:t>
      </w:r>
      <w:r w:rsidR="00437ED1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v &lt;r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</m:e>
        </m:rad>
      </m:oMath>
      <w:r w:rsidR="00437ED1">
        <w:rPr>
          <w:rFonts w:eastAsiaTheme="minorEastAsia"/>
        </w:rPr>
        <w:t xml:space="preserve"> . </w:t>
      </w:r>
      <w:r w:rsidR="00437ED1">
        <w:rPr>
          <w:rFonts w:eastAsiaTheme="minorEastAsia"/>
          <w:lang w:val="uk-UA"/>
        </w:rPr>
        <w:t>Якщо швидкість кулі перевершить критичне значення, її поведінка може стати непередбаченою, наприклад, вона може пройти крізь перешкоду, або вийти за межі модельного простору.</w:t>
      </w:r>
    </w:p>
    <w:p w14:paraId="318DC819" w14:textId="087A0CCD" w:rsidR="00437ED1" w:rsidRDefault="00437ED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того, що стикання є процес у часі, вірогідними стають випадки одночасного стикання </w:t>
      </w:r>
      <w:r w:rsidR="0093666D">
        <w:rPr>
          <w:rFonts w:eastAsiaTheme="minorEastAsia"/>
          <w:lang w:val="uk-UA"/>
        </w:rPr>
        <w:t xml:space="preserve">кулі </w:t>
      </w:r>
      <w:r>
        <w:rPr>
          <w:rFonts w:eastAsiaTheme="minorEastAsia"/>
          <w:lang w:val="uk-UA"/>
        </w:rPr>
        <w:t xml:space="preserve">з декількома лініями (рис. 1б). В такому разі одночасно існують декілька точок </w:t>
      </w:r>
      <w:r w:rsidR="00E040DB">
        <w:rPr>
          <w:rFonts w:eastAsiaTheme="minorEastAsia"/>
          <w:lang w:val="uk-UA"/>
        </w:rPr>
        <w:t>дотику</w:t>
      </w:r>
      <w:r w:rsidR="0093666D">
        <w:rPr>
          <w:rFonts w:eastAsiaTheme="minorEastAsia"/>
          <w:lang w:val="uk-UA"/>
        </w:rPr>
        <w:t>, реакція від яких складається.</w:t>
      </w:r>
    </w:p>
    <w:p w14:paraId="10AFE740" w14:textId="036CB8FB" w:rsidR="0093666D" w:rsidRDefault="00ED3711" w:rsidP="0091229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>Треба також врахувати випад</w:t>
      </w:r>
      <w:r w:rsidR="0098160D">
        <w:rPr>
          <w:rFonts w:eastAsiaTheme="minorEastAsia"/>
          <w:lang w:val="uk-UA"/>
        </w:rPr>
        <w:t>ки</w:t>
      </w:r>
      <w:r>
        <w:rPr>
          <w:rFonts w:eastAsiaTheme="minorEastAsia"/>
          <w:lang w:val="uk-UA"/>
        </w:rPr>
        <w:t xml:space="preserve">, коли куля частково перетинає лінію (рис. </w:t>
      </w:r>
      <w:r w:rsidR="0098160D">
        <w:rPr>
          <w:rFonts w:eastAsiaTheme="minorEastAsia"/>
          <w:lang w:val="uk-UA"/>
        </w:rPr>
        <w:t>2а</w:t>
      </w:r>
      <w:r>
        <w:rPr>
          <w:rFonts w:eastAsiaTheme="minorEastAsia"/>
          <w:lang w:val="uk-UA"/>
        </w:rPr>
        <w:t>)</w:t>
      </w:r>
      <w:r w:rsidR="0098160D">
        <w:rPr>
          <w:rFonts w:eastAsiaTheme="minorEastAsia"/>
          <w:lang w:val="uk-UA"/>
        </w:rPr>
        <w:t>.</w:t>
      </w:r>
    </w:p>
    <w:p w14:paraId="31E444E0" w14:textId="0D1E0D0D" w:rsidR="00437ED1" w:rsidRDefault="0098160D" w:rsidP="00912296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inline distT="0" distB="0" distL="0" distR="0" wp14:anchorId="54E75262" wp14:editId="7249D654">
            <wp:extent cx="3927764" cy="1622456"/>
            <wp:effectExtent l="0" t="0" r="0" b="0"/>
            <wp:docPr id="3904978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97804" name="Рисунок 3904978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126" cy="16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DF92" w14:textId="31339371" w:rsidR="009F71FC" w:rsidRPr="00DD645D" w:rsidRDefault="0098160D" w:rsidP="00040B2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Точка </w:t>
      </w:r>
      <w:r w:rsidR="00E040DB">
        <w:rPr>
          <w:rFonts w:eastAsiaTheme="minorEastAsia"/>
          <w:lang w:val="uk-UA"/>
        </w:rPr>
        <w:t>дотику</w:t>
      </w:r>
      <w:r>
        <w:rPr>
          <w:rFonts w:eastAsiaTheme="minorEastAsia"/>
          <w:lang w:val="uk-UA"/>
        </w:rPr>
        <w:t xml:space="preserve"> буде розташована на середині тієї частини лінії, яка опиниться в межах кулі. Сила реакції буде направлена до центру кулі, а не по нормалі до напряму лінії. Це не протирічить тому, що зображено на рис.1, просто </w:t>
      </w:r>
      <w:r w:rsidR="00DD645D">
        <w:rPr>
          <w:rFonts w:eastAsiaTheme="minorEastAsia"/>
          <w:lang w:val="uk-UA"/>
        </w:rPr>
        <w:t>там</w:t>
      </w:r>
      <w:r>
        <w:rPr>
          <w:rFonts w:eastAsiaTheme="minorEastAsia"/>
          <w:lang w:val="uk-UA"/>
        </w:rPr>
        <w:t xml:space="preserve"> ці два напрями співпадають.</w:t>
      </w:r>
      <w:r w:rsidR="00DD645D">
        <w:rPr>
          <w:rFonts w:eastAsiaTheme="minorEastAsia"/>
          <w:lang w:val="uk-UA"/>
        </w:rPr>
        <w:t xml:space="preserve"> Таке рішення не випадкове, лише воно забезпечує непереривність поведінки моделі у всіх варіантах взаємного розташування лінії і кули. Два полярних випадка зображені на рис 2б.</w:t>
      </w:r>
    </w:p>
    <w:p w14:paraId="7DC2E83A" w14:textId="77777777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>Стикання куль з кулями</w:t>
      </w:r>
    </w:p>
    <w:p w14:paraId="14FA8F45" w14:textId="1DD22CA6" w:rsidR="002D67B2" w:rsidRDefault="000B74E7">
      <w:r>
        <w:rPr>
          <w:lang w:val="uk-UA"/>
        </w:rPr>
        <w:t xml:space="preserve">Коли відстань між центами куль стає меншою за суму їх радіусів, </w:t>
      </w:r>
      <w:r w:rsidR="00115C5A">
        <w:rPr>
          <w:lang w:val="uk-UA"/>
        </w:rPr>
        <w:t>починається процес</w:t>
      </w:r>
      <w:r>
        <w:rPr>
          <w:lang w:val="uk-UA"/>
        </w:rPr>
        <w:t xml:space="preserve"> стикання. </w:t>
      </w:r>
      <w:r w:rsidR="005B448B">
        <w:rPr>
          <w:lang w:val="uk-UA"/>
        </w:rPr>
        <w:t>В будь-який момент часу н</w:t>
      </w:r>
      <w:r>
        <w:rPr>
          <w:lang w:val="uk-UA"/>
        </w:rPr>
        <w:t xml:space="preserve">а кожну з куль діє сила, яка направлена </w:t>
      </w:r>
      <w:r w:rsidR="00ED354D">
        <w:rPr>
          <w:lang w:val="uk-UA"/>
        </w:rPr>
        <w:t xml:space="preserve">від точки </w:t>
      </w:r>
      <w:r w:rsidR="00E040DB">
        <w:rPr>
          <w:lang w:val="uk-UA"/>
        </w:rPr>
        <w:t>дотику</w:t>
      </w:r>
      <w:r w:rsidR="00ED354D">
        <w:rPr>
          <w:lang w:val="uk-UA"/>
        </w:rPr>
        <w:t xml:space="preserve"> до центру кулі. </w:t>
      </w:r>
      <w:r w:rsidR="005B448B">
        <w:rPr>
          <w:lang w:val="uk-UA"/>
        </w:rPr>
        <w:t>С</w:t>
      </w:r>
      <w:r w:rsidR="00C65751">
        <w:rPr>
          <w:lang w:val="uk-UA"/>
        </w:rPr>
        <w:t>ил</w:t>
      </w:r>
      <w:r w:rsidR="005B448B">
        <w:rPr>
          <w:lang w:val="uk-UA"/>
        </w:rPr>
        <w:t>а</w:t>
      </w:r>
      <w:r w:rsidR="00C65751">
        <w:rPr>
          <w:lang w:val="uk-UA"/>
        </w:rPr>
        <w:t xml:space="preserve"> спричин</w:t>
      </w:r>
      <w:r w:rsidR="005B448B">
        <w:rPr>
          <w:lang w:val="uk-UA"/>
        </w:rPr>
        <w:t>яється</w:t>
      </w:r>
      <w:r w:rsidR="00C65751">
        <w:rPr>
          <w:lang w:val="uk-UA"/>
        </w:rPr>
        <w:t xml:space="preserve"> пружною деформацією кул</w:t>
      </w:r>
      <w:r w:rsidR="005B448B">
        <w:rPr>
          <w:lang w:val="uk-UA"/>
        </w:rPr>
        <w:t>і</w:t>
      </w:r>
      <w:r w:rsidR="00C65751">
        <w:rPr>
          <w:lang w:val="uk-UA"/>
        </w:rPr>
        <w:t xml:space="preserve"> і величина сили, згідно з законом </w:t>
      </w:r>
      <w:proofErr w:type="spellStart"/>
      <w:r w:rsidR="00C65751">
        <w:rPr>
          <w:lang w:val="uk-UA"/>
        </w:rPr>
        <w:t>Гука</w:t>
      </w:r>
      <w:proofErr w:type="spellEnd"/>
      <w:r w:rsidR="00C65751">
        <w:rPr>
          <w:lang w:val="uk-UA"/>
        </w:rPr>
        <w:t>, пропорційна величині деформації</w:t>
      </w:r>
      <w:r w:rsidR="00C65751" w:rsidRPr="002D67B2">
        <w:rPr>
          <w:lang w:val="uk-UA"/>
        </w:rPr>
        <w:t xml:space="preserve">. </w:t>
      </w:r>
      <w:r w:rsidR="00060225" w:rsidRPr="002D67B2">
        <w:rPr>
          <w:lang w:val="uk-UA"/>
        </w:rPr>
        <w:t xml:space="preserve"> </w:t>
      </w:r>
    </w:p>
    <w:p w14:paraId="39FAA247" w14:textId="594F2359" w:rsidR="002D67B2" w:rsidRDefault="00115C5A">
      <w:pPr>
        <w:rPr>
          <w:lang w:val="uk-UA"/>
        </w:rPr>
      </w:pPr>
      <w:r w:rsidRPr="002D67B2">
        <w:rPr>
          <w:lang w:val="uk-UA"/>
        </w:rPr>
        <w:t xml:space="preserve">При стиканні куль </w:t>
      </w:r>
      <w:r w:rsidR="00C65751" w:rsidRPr="002D67B2">
        <w:rPr>
          <w:lang w:val="uk-UA"/>
        </w:rPr>
        <w:t xml:space="preserve">величина деформації </w:t>
      </w:r>
      <w:r w:rsidR="002D67B2">
        <w:rPr>
          <w:lang w:val="uk-UA"/>
        </w:rPr>
        <w:t>визнача</w:t>
      </w:r>
      <w:r w:rsidR="00C65751" w:rsidRPr="002D67B2">
        <w:rPr>
          <w:lang w:val="uk-UA"/>
        </w:rPr>
        <w:t xml:space="preserve">ється шириною </w:t>
      </w:r>
      <w:r w:rsidR="000C25A8" w:rsidRPr="002D67B2">
        <w:rPr>
          <w:lang w:val="uk-UA"/>
        </w:rPr>
        <w:t>зони перекриття</w:t>
      </w:r>
      <w:r w:rsidRPr="002D67B2">
        <w:rPr>
          <w:lang w:val="uk-UA"/>
        </w:rPr>
        <w:t xml:space="preserve"> двох к</w:t>
      </w:r>
      <w:r w:rsidR="002D67B2">
        <w:rPr>
          <w:lang w:val="uk-UA"/>
        </w:rPr>
        <w:t>і</w:t>
      </w:r>
      <w:r w:rsidRPr="002D67B2">
        <w:rPr>
          <w:lang w:val="uk-UA"/>
        </w:rPr>
        <w:t>л</w:t>
      </w:r>
      <w:r w:rsidR="000C25A8" w:rsidRPr="002D67B2">
        <w:rPr>
          <w:lang w:val="uk-UA"/>
        </w:rPr>
        <w:t>.</w:t>
      </w:r>
      <w:r w:rsidR="00C65751" w:rsidRPr="002D67B2">
        <w:rPr>
          <w:lang w:val="uk-UA"/>
        </w:rPr>
        <w:t xml:space="preserve"> </w:t>
      </w:r>
      <w:r w:rsidRPr="002D67B2">
        <w:rPr>
          <w:lang w:val="uk-UA"/>
        </w:rPr>
        <w:t>З</w:t>
      </w:r>
      <w:r w:rsidR="00594B39" w:rsidRPr="002D67B2">
        <w:rPr>
          <w:lang w:val="uk-UA"/>
        </w:rPr>
        <w:t xml:space="preserve">гідно з третім законом Ньютона </w:t>
      </w:r>
      <w:r w:rsidRPr="002D67B2">
        <w:rPr>
          <w:lang w:val="uk-UA"/>
        </w:rPr>
        <w:t>сили</w:t>
      </w:r>
      <w:r w:rsidR="002D67B2">
        <w:rPr>
          <w:lang w:val="uk-UA"/>
        </w:rPr>
        <w:t xml:space="preserve"> реакції куль </w:t>
      </w:r>
      <w:r w:rsidR="00594B39" w:rsidRPr="002D67B2">
        <w:rPr>
          <w:lang w:val="uk-UA"/>
        </w:rPr>
        <w:t>однакові за величиною</w:t>
      </w:r>
      <w:r w:rsidR="002D67B2">
        <w:rPr>
          <w:lang w:val="uk-UA"/>
        </w:rPr>
        <w:t>, тому і деформації куль повинні бути однаковими. Це змушує вважати т</w:t>
      </w:r>
      <w:r w:rsidR="002D67B2" w:rsidRPr="002D67B2">
        <w:rPr>
          <w:lang w:val="uk-UA"/>
        </w:rPr>
        <w:t xml:space="preserve">очкою </w:t>
      </w:r>
      <w:r w:rsidR="00F1419B">
        <w:rPr>
          <w:lang w:val="uk-UA"/>
        </w:rPr>
        <w:t>дотику</w:t>
      </w:r>
      <w:r w:rsidR="002D67B2" w:rsidRPr="002D67B2">
        <w:rPr>
          <w:lang w:val="uk-UA"/>
        </w:rPr>
        <w:t xml:space="preserve"> </w:t>
      </w:r>
      <w:r w:rsidR="00A24DA5">
        <w:rPr>
          <w:lang w:val="uk-UA"/>
        </w:rPr>
        <w:t xml:space="preserve">куль </w:t>
      </w:r>
      <w:r w:rsidR="002D67B2">
        <w:rPr>
          <w:lang w:val="uk-UA"/>
        </w:rPr>
        <w:t>т</w:t>
      </w:r>
      <w:r w:rsidR="002D67B2" w:rsidRPr="002D67B2">
        <w:rPr>
          <w:lang w:val="uk-UA"/>
        </w:rPr>
        <w:t xml:space="preserve">очку </w:t>
      </w:r>
      <w:r w:rsidR="002D67B2" w:rsidRPr="002D67B2">
        <w:t>S</w:t>
      </w:r>
      <w:r w:rsidR="00BC0ADB">
        <w:rPr>
          <w:lang w:val="uk-UA"/>
        </w:rPr>
        <w:t>, яка поділяє навпіл</w:t>
      </w:r>
      <w:r w:rsidR="002D67B2" w:rsidRPr="002D67B2">
        <w:rPr>
          <w:lang w:val="uk-UA"/>
        </w:rPr>
        <w:t xml:space="preserve"> зон</w:t>
      </w:r>
      <w:r w:rsidR="00BC0ADB">
        <w:rPr>
          <w:lang w:val="uk-UA"/>
        </w:rPr>
        <w:t>у</w:t>
      </w:r>
      <w:r w:rsidR="002D67B2" w:rsidRPr="002D67B2">
        <w:rPr>
          <w:lang w:val="uk-UA"/>
        </w:rPr>
        <w:t xml:space="preserve"> перекриття</w:t>
      </w:r>
      <w:r w:rsidR="00BC0ADB">
        <w:rPr>
          <w:lang w:val="uk-UA"/>
        </w:rPr>
        <w:t xml:space="preserve"> в її найширший частині (рис.</w:t>
      </w:r>
      <w:r w:rsidR="006115AF">
        <w:rPr>
          <w:lang w:val="uk-UA"/>
        </w:rPr>
        <w:t>3</w:t>
      </w:r>
      <w:r w:rsidR="00BC0ADB">
        <w:rPr>
          <w:lang w:val="uk-UA"/>
        </w:rPr>
        <w:t>)</w:t>
      </w:r>
      <w:r w:rsidR="002D67B2">
        <w:rPr>
          <w:lang w:val="uk-UA"/>
        </w:rPr>
        <w:t>.</w:t>
      </w:r>
    </w:p>
    <w:p w14:paraId="54C71429" w14:textId="16E9B28A" w:rsidR="00BC0ADB" w:rsidRDefault="006115A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E732383" wp14:editId="7F922969">
            <wp:extent cx="2348346" cy="1601737"/>
            <wp:effectExtent l="0" t="0" r="0" b="0"/>
            <wp:docPr id="1355110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0276" name="Рисунок 1355110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59" cy="1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7834" w14:textId="0BE7410C" w:rsidR="002D67B2" w:rsidRDefault="006115AF">
      <w:pPr>
        <w:rPr>
          <w:lang w:val="uk-UA"/>
        </w:rPr>
      </w:pPr>
      <w:r>
        <w:rPr>
          <w:lang w:val="uk-UA"/>
        </w:rPr>
        <w:t>При стиканні куль з кулями діють ті ж самі міркування щодо коефіцієнту жорсткості і обмежень на швидкість, що і при стиканні куль з лініями.</w:t>
      </w:r>
    </w:p>
    <w:p w14:paraId="4C09C726" w14:textId="04AC6FDC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Реакція </w:t>
      </w:r>
      <w:r w:rsidR="00D83FA0">
        <w:rPr>
          <w:lang w:val="uk-UA"/>
        </w:rPr>
        <w:t>перемичок</w:t>
      </w:r>
    </w:p>
    <w:p w14:paraId="198FBE85" w14:textId="664C024B" w:rsidR="002D5847" w:rsidRDefault="00865C49" w:rsidP="006115AF">
      <w:pPr>
        <w:rPr>
          <w:lang w:val="uk-UA"/>
        </w:rPr>
      </w:pPr>
      <w:r>
        <w:rPr>
          <w:lang w:val="uk-UA"/>
        </w:rPr>
        <w:t>Окрім куль і ліній, модель включає агрегати, які складаються з двох куль, з’єднаних відрізк</w:t>
      </w:r>
      <w:r w:rsidR="005C0393">
        <w:rPr>
          <w:lang w:val="uk-UA"/>
        </w:rPr>
        <w:t>ом</w:t>
      </w:r>
      <w:r>
        <w:rPr>
          <w:lang w:val="uk-UA"/>
        </w:rPr>
        <w:t xml:space="preserve"> прямої, кінці якого співпадають із центрами куль</w:t>
      </w:r>
      <w:r w:rsidR="00D83FA0">
        <w:rPr>
          <w:lang w:val="uk-UA"/>
        </w:rPr>
        <w:t xml:space="preserve"> - перемичками</w:t>
      </w:r>
      <w:r>
        <w:rPr>
          <w:lang w:val="uk-UA"/>
        </w:rPr>
        <w:t>.</w:t>
      </w:r>
      <w:r w:rsidR="002F78AF">
        <w:rPr>
          <w:lang w:val="uk-UA"/>
        </w:rPr>
        <w:t xml:space="preserve"> </w:t>
      </w:r>
      <w:r w:rsidR="00A2169B">
        <w:rPr>
          <w:lang w:val="uk-UA"/>
        </w:rPr>
        <w:t>Перемич</w:t>
      </w:r>
      <w:r w:rsidR="005C0393">
        <w:rPr>
          <w:lang w:val="uk-UA"/>
        </w:rPr>
        <w:t>ки</w:t>
      </w:r>
      <w:r w:rsidR="002F78AF">
        <w:rPr>
          <w:lang w:val="uk-UA"/>
        </w:rPr>
        <w:t xml:space="preserve"> не абсолютно жорсткі, вони можуть стискатися або розтягуватися, але не гнутися</w:t>
      </w:r>
      <w:r w:rsidR="005C0393">
        <w:rPr>
          <w:lang w:val="uk-UA"/>
        </w:rPr>
        <w:t>.</w:t>
      </w:r>
      <w:r w:rsidR="002D5847">
        <w:rPr>
          <w:lang w:val="uk-UA"/>
        </w:rPr>
        <w:t xml:space="preserve"> </w:t>
      </w:r>
    </w:p>
    <w:p w14:paraId="289232A6" w14:textId="74B81B45" w:rsidR="006115AF" w:rsidRDefault="002D5847" w:rsidP="006115AF">
      <w:r>
        <w:rPr>
          <w:lang w:val="uk-UA"/>
        </w:rPr>
        <w:t xml:space="preserve">Якщо зв’язані кулі змінюють своє положення, відстань між ними може збільшитися або зменшитися. Відповідно </w:t>
      </w:r>
      <w:r w:rsidR="00D83FA0">
        <w:rPr>
          <w:lang w:val="uk-UA"/>
        </w:rPr>
        <w:t xml:space="preserve">перемичка </w:t>
      </w:r>
      <w:r>
        <w:rPr>
          <w:lang w:val="uk-UA"/>
        </w:rPr>
        <w:t>буде розтягуватися або стискатися і діяти на обидві кулі.</w:t>
      </w:r>
    </w:p>
    <w:p w14:paraId="37E47F78" w14:textId="1C957475" w:rsidR="002D5847" w:rsidRPr="00763528" w:rsidRDefault="00763528" w:rsidP="006115AF">
      <w:pPr>
        <w:rPr>
          <w:lang w:val="uk-UA"/>
        </w:rPr>
      </w:pPr>
      <w:r>
        <w:rPr>
          <w:lang w:val="uk-UA"/>
        </w:rPr>
        <w:t xml:space="preserve">На рисунку 4а зображений  агрегат, який складається з куль </w:t>
      </w:r>
      <w:r>
        <w:t>A</w:t>
      </w:r>
      <w:r>
        <w:rPr>
          <w:lang w:val="uk-UA"/>
        </w:rPr>
        <w:t xml:space="preserve"> і </w:t>
      </w:r>
      <w:r>
        <w:t>B</w:t>
      </w:r>
      <w:r w:rsidR="00A2169B">
        <w:rPr>
          <w:lang w:val="uk-UA"/>
        </w:rPr>
        <w:t>, з’єднаних перемичкою</w:t>
      </w:r>
      <w:r>
        <w:t xml:space="preserve">. </w:t>
      </w:r>
    </w:p>
    <w:p w14:paraId="2A26D55E" w14:textId="55FB2E23" w:rsidR="00B4041B" w:rsidRDefault="00336D1B" w:rsidP="006115AF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229C18AB" wp14:editId="4D715204">
            <wp:extent cx="6120765" cy="1765935"/>
            <wp:effectExtent l="0" t="0" r="0" b="5715"/>
            <wp:docPr id="4859709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0976" name="Рисунок 4859709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BB082" w14:textId="17643527" w:rsidR="002E398E" w:rsidRDefault="00EC2446" w:rsidP="00EC2446">
      <w:pPr>
        <w:rPr>
          <w:lang w:val="uk-UA"/>
        </w:rPr>
      </w:pPr>
      <w:r>
        <w:rPr>
          <w:lang w:val="uk-UA"/>
        </w:rPr>
        <w:t xml:space="preserve">Внаслідок зовнішнього впливу куля </w:t>
      </w:r>
      <w:r>
        <w:t xml:space="preserve">A </w:t>
      </w:r>
      <w:r>
        <w:rPr>
          <w:lang w:val="uk-UA"/>
        </w:rPr>
        <w:t xml:space="preserve">зайняла нову позицію </w:t>
      </w:r>
      <w:r>
        <w:t xml:space="preserve"> </w:t>
      </w:r>
      <w:r>
        <w:rPr>
          <w:lang w:val="uk-UA"/>
        </w:rPr>
        <w:t xml:space="preserve">і відстань між кулями скоротилася, що спричинило силу спротиву </w:t>
      </w:r>
      <w:r w:rsidR="00C478F6">
        <w:rPr>
          <w:lang w:val="uk-UA"/>
        </w:rPr>
        <w:t>перемички</w:t>
      </w:r>
      <w:r>
        <w:rPr>
          <w:lang w:val="uk-UA"/>
        </w:rPr>
        <w:t xml:space="preserve">, </w:t>
      </w:r>
      <w:r w:rsidR="00C478F6">
        <w:rPr>
          <w:lang w:val="uk-UA"/>
        </w:rPr>
        <w:t xml:space="preserve">яка </w:t>
      </w:r>
      <w:r>
        <w:rPr>
          <w:lang w:val="uk-UA"/>
        </w:rPr>
        <w:t>пропорційн</w:t>
      </w:r>
      <w:r w:rsidR="00C478F6">
        <w:rPr>
          <w:lang w:val="uk-UA"/>
        </w:rPr>
        <w:t>а</w:t>
      </w:r>
      <w:r>
        <w:rPr>
          <w:lang w:val="uk-UA"/>
        </w:rPr>
        <w:t xml:space="preserve"> скороченню.</w:t>
      </w:r>
      <w:r w:rsidR="002E398E">
        <w:t xml:space="preserve"> </w:t>
      </w:r>
    </w:p>
    <w:p w14:paraId="031C5FD1" w14:textId="19A72424" w:rsidR="002E398E" w:rsidRDefault="00C478F6" w:rsidP="00EC2446">
      <w:pPr>
        <w:rPr>
          <w:lang w:val="uk-UA"/>
        </w:rPr>
      </w:pPr>
      <w:r>
        <w:rPr>
          <w:lang w:val="uk-UA"/>
        </w:rPr>
        <w:t xml:space="preserve">Раніш стикання </w:t>
      </w:r>
      <w:r w:rsidR="002E398E">
        <w:rPr>
          <w:lang w:val="uk-UA"/>
        </w:rPr>
        <w:t xml:space="preserve">кулі з лініями і з іншими кулями ми виражали в термінах точок </w:t>
      </w:r>
      <w:r w:rsidR="00F1419B">
        <w:rPr>
          <w:lang w:val="uk-UA"/>
        </w:rPr>
        <w:t>дотику</w:t>
      </w:r>
      <w:r w:rsidR="002E398E">
        <w:rPr>
          <w:lang w:val="uk-UA"/>
        </w:rPr>
        <w:t xml:space="preserve">, що дозволяло уніфікувати вплив різних перешкод при розрахунку руху кулі. Те саме варто </w:t>
      </w:r>
      <w:r>
        <w:rPr>
          <w:lang w:val="uk-UA"/>
        </w:rPr>
        <w:t xml:space="preserve">зробити </w:t>
      </w:r>
      <w:r w:rsidR="002E398E">
        <w:rPr>
          <w:lang w:val="uk-UA"/>
        </w:rPr>
        <w:t xml:space="preserve">і зараз. </w:t>
      </w:r>
    </w:p>
    <w:p w14:paraId="5396A075" w14:textId="167AB65B" w:rsidR="002E398E" w:rsidRPr="00E040DB" w:rsidRDefault="002E398E" w:rsidP="00EC2446">
      <w:pPr>
        <w:rPr>
          <w:rFonts w:eastAsiaTheme="minorEastAsia"/>
          <w:lang w:val="uk-UA"/>
        </w:rPr>
      </w:pPr>
      <w:r>
        <w:rPr>
          <w:lang w:val="uk-UA"/>
        </w:rPr>
        <w:t xml:space="preserve">Вочевидь реакція </w:t>
      </w:r>
      <w:r w:rsidR="00C478F6">
        <w:rPr>
          <w:lang w:val="uk-UA"/>
        </w:rPr>
        <w:t xml:space="preserve">перемички не залежить від її довжини, а лише від зміни тієї довжини. Тому розрахунок реакції перемички можна звести до розрахунку реакції стикання двох куль. Для того треба подумки наблизити другу кулю до першої на відстань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, де </w:t>
      </w:r>
      <m:oMath>
        <m:r>
          <w:rPr>
            <w:rFonts w:ascii="Cambria Math" w:hAnsi="Cambria Math"/>
          </w:rPr>
          <m:t>l</m:t>
        </m:r>
      </m:oMath>
      <w:r w:rsidR="00E040DB">
        <w:rPr>
          <w:rFonts w:eastAsiaTheme="minorEastAsia"/>
        </w:rPr>
        <w:t xml:space="preserve"> – </w:t>
      </w:r>
      <w:r w:rsidR="00E040DB">
        <w:rPr>
          <w:rFonts w:eastAsiaTheme="minorEastAsia"/>
          <w:lang w:val="uk-UA"/>
        </w:rPr>
        <w:t xml:space="preserve">довжина ненапруженої перемички,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040DB">
        <w:rPr>
          <w:rFonts w:eastAsiaTheme="minorEastAsia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E040DB">
        <w:rPr>
          <w:rFonts w:eastAsiaTheme="minorEastAsia"/>
          <w:lang w:val="uk-UA"/>
        </w:rPr>
        <w:t xml:space="preserve"> – радіуси відповідних куль.</w:t>
      </w:r>
    </w:p>
    <w:p w14:paraId="22D01953" w14:textId="7CB29187" w:rsidR="00E040DB" w:rsidRPr="00E040DB" w:rsidRDefault="00E040DB" w:rsidP="00EC2446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У випадку, коли перемичка не скоротилася, а видовжилася (рис.4б), відстань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  <m:r>
              <w:rPr>
                <w:rFonts w:ascii="Cambria Math" w:hAnsi="Cambria Math"/>
              </w:rPr>
              <m:t>B`</m:t>
            </m:r>
          </m:sub>
        </m:sSub>
        <m:r>
          <w:rPr>
            <w:rFonts w:ascii="Cambria Math" w:hAnsi="Cambria Math"/>
            <w:lang w:val="uk-UA"/>
          </w:rPr>
          <m:t>=</m:t>
        </m:r>
        <m:r>
          <w:rPr>
            <w:rFonts w:ascii="Cambria Math" w:hAnsi="Cambria Math"/>
          </w:rPr>
          <m:t>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/>
          <w:lang w:val="uk-UA"/>
        </w:rPr>
        <w:t>.</w:t>
      </w:r>
    </w:p>
    <w:p w14:paraId="434AF1D9" w14:textId="3313DCC8" w:rsidR="002E398E" w:rsidRDefault="00E040DB" w:rsidP="00EC2446">
      <w:r>
        <w:rPr>
          <w:lang w:val="uk-UA"/>
        </w:rPr>
        <w:t xml:space="preserve">Єдине, що відрізняє точки </w:t>
      </w:r>
      <w:r w:rsidR="00F1419B">
        <w:rPr>
          <w:lang w:val="uk-UA"/>
        </w:rPr>
        <w:t>дотику, отримані від перемичок</w:t>
      </w:r>
      <w:r>
        <w:rPr>
          <w:lang w:val="uk-UA"/>
        </w:rPr>
        <w:t xml:space="preserve">, ко коефіцієнт жорсткості, який у </w:t>
      </w:r>
      <w:r w:rsidR="00F1419B">
        <w:rPr>
          <w:lang w:val="uk-UA"/>
        </w:rPr>
        <w:t>перемичок</w:t>
      </w:r>
      <w:r>
        <w:rPr>
          <w:lang w:val="uk-UA"/>
        </w:rPr>
        <w:t xml:space="preserve"> може відрізнятися від коефіцієнт жорсткості куль.</w:t>
      </w:r>
    </w:p>
    <w:p w14:paraId="556E2422" w14:textId="7E6F8F86" w:rsidR="00227A33" w:rsidRDefault="00227A33" w:rsidP="00227A33">
      <w:pPr>
        <w:pStyle w:val="2"/>
        <w:rPr>
          <w:lang w:val="uk-UA"/>
        </w:rPr>
      </w:pPr>
      <w:r>
        <w:rPr>
          <w:lang w:val="uk-UA"/>
        </w:rPr>
        <w:t xml:space="preserve">Стикання куль </w:t>
      </w:r>
      <w:r w:rsidR="00F1419B">
        <w:rPr>
          <w:lang w:val="uk-UA"/>
        </w:rPr>
        <w:t>з перемич</w:t>
      </w:r>
      <w:r>
        <w:rPr>
          <w:lang w:val="uk-UA"/>
        </w:rPr>
        <w:t>ками</w:t>
      </w:r>
    </w:p>
    <w:p w14:paraId="0C2B32EE" w14:textId="5CCBC5C8" w:rsidR="007A03BE" w:rsidRDefault="00EF71BF" w:rsidP="00EF71BF">
      <w:pPr>
        <w:rPr>
          <w:lang w:val="uk-UA"/>
        </w:rPr>
      </w:pPr>
      <w:r>
        <w:rPr>
          <w:lang w:val="uk-UA"/>
        </w:rPr>
        <w:t>Імітаційні можливості моделі зростуть, якщо кулі зможуть стикатися на тільки з кулями і лініями, але і з</w:t>
      </w:r>
      <w:r w:rsidR="00F1419B">
        <w:rPr>
          <w:lang w:val="uk-UA"/>
        </w:rPr>
        <w:t xml:space="preserve"> перемич</w:t>
      </w:r>
      <w:r>
        <w:rPr>
          <w:lang w:val="uk-UA"/>
        </w:rPr>
        <w:t xml:space="preserve">ками також. </w:t>
      </w:r>
    </w:p>
    <w:p w14:paraId="77DD2396" w14:textId="3C29B94D" w:rsidR="00B206E0" w:rsidRDefault="000833E6" w:rsidP="00EF71BF">
      <w:pPr>
        <w:rPr>
          <w:lang w:val="uk-UA"/>
        </w:rPr>
      </w:pPr>
      <w:r>
        <w:rPr>
          <w:lang w:val="uk-UA"/>
        </w:rPr>
        <w:t>При стиканні з</w:t>
      </w:r>
      <w:r w:rsidR="00F1419B">
        <w:rPr>
          <w:lang w:val="uk-UA"/>
        </w:rPr>
        <w:t xml:space="preserve"> перемичкою</w:t>
      </w:r>
      <w:r>
        <w:rPr>
          <w:lang w:val="uk-UA"/>
        </w:rPr>
        <w:t xml:space="preserve"> точк</w:t>
      </w:r>
      <w:r w:rsidR="00B206E0">
        <w:rPr>
          <w:lang w:val="uk-UA"/>
        </w:rPr>
        <w:t>а</w:t>
      </w:r>
      <w:r>
        <w:rPr>
          <w:lang w:val="uk-UA"/>
        </w:rPr>
        <w:t xml:space="preserve"> </w:t>
      </w:r>
      <w:r w:rsidR="00F1419B">
        <w:rPr>
          <w:lang w:val="uk-UA"/>
        </w:rPr>
        <w:t>дотику</w:t>
      </w:r>
      <w:r>
        <w:rPr>
          <w:lang w:val="uk-UA"/>
        </w:rPr>
        <w:t xml:space="preserve"> </w:t>
      </w:r>
      <w:r w:rsidR="007A03BE">
        <w:rPr>
          <w:lang w:val="uk-UA"/>
        </w:rPr>
        <w:t xml:space="preserve">і сила реакції </w:t>
      </w:r>
      <w:r>
        <w:rPr>
          <w:lang w:val="uk-UA"/>
        </w:rPr>
        <w:t>визнача</w:t>
      </w:r>
      <w:r w:rsidR="007A03BE">
        <w:rPr>
          <w:lang w:val="uk-UA"/>
        </w:rPr>
        <w:t>ю</w:t>
      </w:r>
      <w:r>
        <w:rPr>
          <w:lang w:val="uk-UA"/>
        </w:rPr>
        <w:t xml:space="preserve">ться так само, як при стиканні </w:t>
      </w:r>
      <w:r w:rsidR="00F1419B">
        <w:rPr>
          <w:lang w:val="uk-UA"/>
        </w:rPr>
        <w:t xml:space="preserve">кулі </w:t>
      </w:r>
      <w:r>
        <w:rPr>
          <w:lang w:val="uk-UA"/>
        </w:rPr>
        <w:t>з лінією (рис.5).</w:t>
      </w:r>
      <w:r w:rsidR="00EF71BF">
        <w:rPr>
          <w:lang w:val="uk-UA"/>
        </w:rPr>
        <w:t xml:space="preserve"> </w:t>
      </w:r>
      <w:r w:rsidR="00B206E0">
        <w:rPr>
          <w:lang w:val="uk-UA"/>
        </w:rPr>
        <w:t xml:space="preserve"> </w:t>
      </w:r>
    </w:p>
    <w:p w14:paraId="4A5E3A64" w14:textId="690915BB" w:rsidR="00B206E0" w:rsidRDefault="00B206E0" w:rsidP="00EF71BF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C938A71" wp14:editId="6332CCEB">
            <wp:extent cx="3192780" cy="2109310"/>
            <wp:effectExtent l="0" t="0" r="7620" b="5715"/>
            <wp:docPr id="2066816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6604" name="Рисунок 20668166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915" cy="21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AD6B" w14:textId="65495C13" w:rsidR="00EF71BF" w:rsidRDefault="000833E6" w:rsidP="00EF71BF">
      <w:pPr>
        <w:rPr>
          <w:lang w:val="uk-UA"/>
        </w:rPr>
      </w:pPr>
      <w:r>
        <w:rPr>
          <w:lang w:val="uk-UA"/>
        </w:rPr>
        <w:t>Сила реакції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F'</m:t>
            </m:r>
          </m:e>
          <m:sub>
            <m:r>
              <w:rPr>
                <w:rFonts w:ascii="Cambria Math" w:hAnsi="Cambria Math"/>
                <w:lang w:val="uk-UA"/>
              </w:rPr>
              <m:t>C</m:t>
            </m:r>
          </m:sub>
        </m:sSub>
      </m:oMath>
      <w:r>
        <w:rPr>
          <w:lang w:val="uk-UA"/>
        </w:rPr>
        <w:t xml:space="preserve"> від кулі </w:t>
      </w:r>
      <w:r>
        <w:t>C</w:t>
      </w:r>
      <w:r>
        <w:rPr>
          <w:lang w:val="uk-UA"/>
        </w:rPr>
        <w:t xml:space="preserve"> розподіляється між кулями </w:t>
      </w:r>
      <w:r>
        <w:t>A</w:t>
      </w:r>
      <w:r>
        <w:rPr>
          <w:lang w:val="uk-UA"/>
        </w:rPr>
        <w:t xml:space="preserve"> і </w:t>
      </w:r>
      <w:r>
        <w:t>B</w:t>
      </w:r>
      <w:r w:rsidR="000843D8">
        <w:rPr>
          <w:lang w:val="uk-UA"/>
        </w:rPr>
        <w:t xml:space="preserve"> по закону важеля.</w:t>
      </w:r>
    </w:p>
    <w:p w14:paraId="2498513C" w14:textId="436D94DF" w:rsidR="00B206E0" w:rsidRPr="00B206E0" w:rsidRDefault="00000000" w:rsidP="000843D8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, 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  <w:lang w:val="uk-UA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-F</m:t>
              </m:r>
            </m:e>
            <m:sub>
              <m:r>
                <w:rPr>
                  <w:rFonts w:ascii="Cambria Math" w:hAnsi="Cambria Math"/>
                  <w:lang w:val="uk-UA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  .</m:t>
          </m:r>
        </m:oMath>
      </m:oMathPara>
    </w:p>
    <w:p w14:paraId="1BB53B6E" w14:textId="092EA916" w:rsidR="00EF71BF" w:rsidRPr="00EF71BF" w:rsidRDefault="00B206E0" w:rsidP="00EF0570">
      <w:pPr>
        <w:rPr>
          <w:lang w:val="uk-UA"/>
        </w:rPr>
      </w:pPr>
      <w:r w:rsidRPr="003562C5">
        <w:rPr>
          <w:rFonts w:eastAsiaTheme="minorEastAsia"/>
          <w:iCs/>
          <w:lang w:val="uk-UA"/>
        </w:rPr>
        <w:t>Сили</w:t>
      </w:r>
      <w:r>
        <w:rPr>
          <w:rFonts w:eastAsiaTheme="minorEastAsia"/>
          <w:iCs/>
          <w:lang w:val="uk-UA"/>
        </w:rPr>
        <w:t xml:space="preserve"> </w:t>
      </w:r>
      <w:r>
        <w:rPr>
          <w:rFonts w:eastAsiaTheme="minorEastAsia"/>
          <w:iCs/>
        </w:rPr>
        <w:t xml:space="preserve">Fa </w:t>
      </w:r>
      <w:r>
        <w:rPr>
          <w:rFonts w:eastAsiaTheme="minorEastAsia"/>
          <w:iCs/>
          <w:lang w:val="uk-UA"/>
        </w:rPr>
        <w:t xml:space="preserve">і </w:t>
      </w:r>
      <w:r>
        <w:rPr>
          <w:rFonts w:eastAsiaTheme="minorEastAsia"/>
          <w:iCs/>
        </w:rPr>
        <w:t>Fb</w:t>
      </w:r>
      <w:r>
        <w:rPr>
          <w:rFonts w:eastAsiaTheme="minorEastAsia"/>
          <w:iCs/>
          <w:lang w:val="uk-UA"/>
        </w:rPr>
        <w:t xml:space="preserve"> надають кулям </w:t>
      </w:r>
      <w:r>
        <w:rPr>
          <w:rFonts w:eastAsiaTheme="minorEastAsia"/>
          <w:iCs/>
        </w:rPr>
        <w:t>A</w:t>
      </w:r>
      <w:r>
        <w:rPr>
          <w:rFonts w:eastAsiaTheme="minorEastAsia"/>
          <w:iCs/>
          <w:lang w:val="uk-UA"/>
        </w:rPr>
        <w:t xml:space="preserve"> і </w:t>
      </w:r>
      <w:r>
        <w:rPr>
          <w:rFonts w:eastAsiaTheme="minorEastAsia"/>
          <w:iCs/>
        </w:rPr>
        <w:t>B</w:t>
      </w:r>
      <w:r>
        <w:rPr>
          <w:rFonts w:eastAsiaTheme="minorEastAsia"/>
          <w:iCs/>
          <w:lang w:val="uk-UA"/>
        </w:rPr>
        <w:t xml:space="preserve"> прискорення відповідно до їх мас, і ц</w:t>
      </w:r>
      <w:r w:rsidR="007A03BE">
        <w:rPr>
          <w:rFonts w:eastAsiaTheme="minorEastAsia"/>
          <w:iCs/>
          <w:lang w:val="uk-UA"/>
        </w:rPr>
        <w:t>ього достатньо, щоб повністю передбачити поведінку системі куля-гантель в процесі стикання.</w:t>
      </w:r>
      <w:r>
        <w:rPr>
          <w:rFonts w:eastAsiaTheme="minorEastAsia"/>
          <w:iCs/>
          <w:lang w:val="uk-UA"/>
        </w:rPr>
        <w:t xml:space="preserve"> </w:t>
      </w:r>
    </w:p>
    <w:p w14:paraId="2909B816" w14:textId="4F041019" w:rsidR="00BF1C0F" w:rsidRDefault="00BF1C0F" w:rsidP="00BF1C0F">
      <w:pPr>
        <w:pStyle w:val="2"/>
      </w:pPr>
      <w:r>
        <w:rPr>
          <w:lang w:val="uk-UA"/>
        </w:rPr>
        <w:lastRenderedPageBreak/>
        <w:t>Втрати енергії при стиканн</w:t>
      </w:r>
      <w:r w:rsidR="00F1419B">
        <w:rPr>
          <w:lang w:val="uk-UA"/>
        </w:rPr>
        <w:t>ях</w:t>
      </w:r>
    </w:p>
    <w:p w14:paraId="4E63205D" w14:textId="477E21F3" w:rsidR="00C22C70" w:rsidRDefault="00C22C70" w:rsidP="00C22C70">
      <w:pPr>
        <w:rPr>
          <w:lang w:val="uk-UA"/>
        </w:rPr>
      </w:pPr>
      <w:r>
        <w:rPr>
          <w:lang w:val="uk-UA"/>
        </w:rPr>
        <w:t>В реальному житті будь-яка механічна взаємодія супроводжується розсіюванням енергії. В моделі ми також повинні імітувати втрати енергії, якщо хочемо наблизити її поведінку до реальності</w:t>
      </w:r>
      <w:r w:rsidR="00F4760D">
        <w:rPr>
          <w:lang w:val="uk-UA"/>
        </w:rPr>
        <w:t>, бо б</w:t>
      </w:r>
      <w:r>
        <w:rPr>
          <w:lang w:val="uk-UA"/>
        </w:rPr>
        <w:t>ез такої імітації коливальні процеси, які повсякчасно виникають в ході моделювання, ніколи б не затухали.</w:t>
      </w:r>
    </w:p>
    <w:p w14:paraId="3BE23E3C" w14:textId="209E82C9" w:rsidR="001450AA" w:rsidRPr="00926B8C" w:rsidRDefault="00F4760D" w:rsidP="00C22C70">
      <w:pPr>
        <w:rPr>
          <w:lang w:val="uk-UA"/>
        </w:rPr>
      </w:pPr>
      <w:r>
        <w:rPr>
          <w:lang w:val="uk-UA"/>
        </w:rPr>
        <w:t xml:space="preserve">При зустрічі кулі з перешкодою процес стикання проходить дві фази – фазу збільшення деформації і фазу </w:t>
      </w:r>
      <w:r w:rsidR="00D24F1F">
        <w:rPr>
          <w:lang w:val="uk-UA"/>
        </w:rPr>
        <w:t>зменшення деформації. В першій фазі кінетична енергія кулі переходить у потенційну енергію стискання і швидкість кулі зменшується до нуля</w:t>
      </w:r>
      <w:r w:rsidR="00D24F1F">
        <w:t xml:space="preserve">. </w:t>
      </w:r>
      <w:r w:rsidR="00D24F1F">
        <w:rPr>
          <w:lang w:val="uk-UA"/>
        </w:rPr>
        <w:t>В другій фазі, навпаки, потенційна енергія стискання перетворюється в кінетичну енергі</w:t>
      </w:r>
      <w:r w:rsidR="007319CA">
        <w:rPr>
          <w:lang w:val="uk-UA"/>
        </w:rPr>
        <w:t>ю</w:t>
      </w:r>
      <w:r w:rsidR="00045984">
        <w:t>.</w:t>
      </w:r>
    </w:p>
    <w:p w14:paraId="78DAD371" w14:textId="5E7A2713" w:rsidR="001450AA" w:rsidRPr="00BD5051" w:rsidRDefault="001450AA" w:rsidP="00C22C70">
      <w:pPr>
        <w:rPr>
          <w:lang w:val="uk-UA"/>
        </w:rPr>
      </w:pPr>
      <w:r>
        <w:rPr>
          <w:lang w:val="uk-UA"/>
        </w:rPr>
        <w:t>Без імітації втрат кінетична енергія</w:t>
      </w:r>
      <w:r w:rsidR="00045984">
        <w:rPr>
          <w:lang w:val="uk-UA"/>
        </w:rPr>
        <w:t>, набрана кулею в другій фазі</w:t>
      </w:r>
      <w:r>
        <w:rPr>
          <w:lang w:val="uk-UA"/>
        </w:rPr>
        <w:t xml:space="preserve">, дорівнювала б  потенційній  </w:t>
      </w:r>
      <m:oMath>
        <m:r>
          <w:rPr>
            <w:rFonts w:ascii="Cambria Math" w:hAnsi="Cambria Math"/>
            <w:lang w:val="uk-UA"/>
          </w:rPr>
          <m:t>E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BD5051">
        <w:rPr>
          <w:rFonts w:eastAsiaTheme="minorEastAsia"/>
        </w:rPr>
        <w:t>,</w:t>
      </w:r>
      <w:r w:rsidR="00BD5051">
        <w:t xml:space="preserve"> </w:t>
      </w:r>
      <w:r w:rsidR="00BD5051">
        <w:rPr>
          <w:lang w:val="uk-UA"/>
        </w:rPr>
        <w:t xml:space="preserve">де </w:t>
      </w:r>
      <w:r w:rsidR="00BD5051">
        <w:t xml:space="preserve">k – </w:t>
      </w:r>
      <w:r w:rsidR="00BD5051">
        <w:rPr>
          <w:lang w:val="uk-UA"/>
        </w:rPr>
        <w:t xml:space="preserve">коефіцієнт жорсткості, </w:t>
      </w:r>
      <w:r w:rsidR="00BD5051">
        <w:t>d</w:t>
      </w:r>
      <w:r w:rsidR="00BD5051">
        <w:rPr>
          <w:lang w:val="uk-UA"/>
        </w:rPr>
        <w:t xml:space="preserve"> – розмір деформації.</w:t>
      </w:r>
    </w:p>
    <w:p w14:paraId="4DEB6BBC" w14:textId="3BD4B24E" w:rsidR="00911FD3" w:rsidRPr="001D6B13" w:rsidRDefault="001450AA" w:rsidP="003562C5">
      <w:pPr>
        <w:rPr>
          <w:lang w:val="uk-UA"/>
        </w:rPr>
      </w:pPr>
      <w:r>
        <w:rPr>
          <w:lang w:val="uk-UA"/>
        </w:rPr>
        <w:t>Якщо</w:t>
      </w:r>
      <w:r w:rsidR="007319CA">
        <w:rPr>
          <w:lang w:val="uk-UA"/>
        </w:rPr>
        <w:t xml:space="preserve"> в обчисленнях, </w:t>
      </w:r>
      <w:r w:rsidR="00BD5051">
        <w:rPr>
          <w:lang w:val="uk-UA"/>
        </w:rPr>
        <w:t>що</w:t>
      </w:r>
      <w:r w:rsidR="007319CA">
        <w:rPr>
          <w:lang w:val="uk-UA"/>
        </w:rPr>
        <w:t xml:space="preserve"> </w:t>
      </w:r>
      <w:r w:rsidR="00BD5051">
        <w:rPr>
          <w:lang w:val="uk-UA"/>
        </w:rPr>
        <w:t xml:space="preserve">чисельно </w:t>
      </w:r>
      <w:r w:rsidR="007319CA">
        <w:rPr>
          <w:lang w:val="uk-UA"/>
        </w:rPr>
        <w:t xml:space="preserve">моделюють другу фазу, зменшити коефіцієнт жорсткості у </w:t>
      </w:r>
      <w:r w:rsidR="007319CA">
        <w:t xml:space="preserve">w </w:t>
      </w:r>
      <w:r w:rsidR="007319CA">
        <w:rPr>
          <w:lang w:val="uk-UA"/>
        </w:rPr>
        <w:t xml:space="preserve">разів, то і набрана кулею кінетична енергія стане меншою  у </w:t>
      </w:r>
      <w:r w:rsidR="007319CA">
        <w:t xml:space="preserve">w </w:t>
      </w:r>
      <w:r w:rsidR="007319CA">
        <w:rPr>
          <w:lang w:val="uk-UA"/>
        </w:rPr>
        <w:t>разів.</w:t>
      </w:r>
      <w:r w:rsidR="00BD5051">
        <w:rPr>
          <w:lang w:val="uk-UA"/>
        </w:rPr>
        <w:t xml:space="preserve"> Те саме стосується і першої фази, в якій кінетична енергія переходить в потенційну. Відмінність в тому, що для імітації втрати енергії </w:t>
      </w:r>
      <w:r w:rsidR="001D6B13">
        <w:rPr>
          <w:lang w:val="uk-UA"/>
        </w:rPr>
        <w:t xml:space="preserve">в цій фазі </w:t>
      </w:r>
      <w:r w:rsidR="00BD5051">
        <w:rPr>
          <w:lang w:val="uk-UA"/>
        </w:rPr>
        <w:t>коефіцієнт жорсткості треба</w:t>
      </w:r>
      <w:r w:rsidR="001D6B13">
        <w:rPr>
          <w:lang w:val="uk-UA"/>
        </w:rPr>
        <w:t xml:space="preserve"> не зменшувати, а</w:t>
      </w:r>
      <w:r w:rsidR="00BD5051">
        <w:rPr>
          <w:lang w:val="uk-UA"/>
        </w:rPr>
        <w:t xml:space="preserve"> збільшувати </w:t>
      </w:r>
      <w:r w:rsidR="00926B8C">
        <w:rPr>
          <w:lang w:val="uk-UA"/>
        </w:rPr>
        <w:t xml:space="preserve">у </w:t>
      </w:r>
      <w:r w:rsidR="00926B8C">
        <w:t xml:space="preserve">w </w:t>
      </w:r>
      <w:r w:rsidR="00926B8C">
        <w:rPr>
          <w:lang w:val="uk-UA"/>
        </w:rPr>
        <w:t>разів.</w:t>
      </w:r>
    </w:p>
    <w:p w14:paraId="2049A30D" w14:textId="77777777" w:rsidR="001D6B13" w:rsidRPr="001D6B13" w:rsidRDefault="001D6B13" w:rsidP="001D6B13">
      <w:pPr>
        <w:rPr>
          <w:lang w:val="uk-UA"/>
        </w:rPr>
      </w:pPr>
    </w:p>
    <w:p w14:paraId="4BF6C847" w14:textId="69C91E85" w:rsidR="00227A33" w:rsidRDefault="00911FD3" w:rsidP="00911FD3">
      <w:pPr>
        <w:pStyle w:val="2"/>
      </w:pPr>
      <w:r>
        <w:rPr>
          <w:lang w:val="uk-UA"/>
        </w:rPr>
        <w:t>Перевірка коректності моделі</w:t>
      </w:r>
    </w:p>
    <w:p w14:paraId="0EBB8F7D" w14:textId="77777777" w:rsidR="002B2F3C" w:rsidRDefault="00982138" w:rsidP="00982138">
      <w:r>
        <w:rPr>
          <w:lang w:val="uk-UA"/>
        </w:rPr>
        <w:t xml:space="preserve">Чисельне вирішення рівнянь руху не може бути абсолютно точним. Похибка залежить від багатьох </w:t>
      </w:r>
      <w:r w:rsidR="00264BBF">
        <w:rPr>
          <w:lang w:val="uk-UA"/>
        </w:rPr>
        <w:t>чинник</w:t>
      </w:r>
      <w:r>
        <w:rPr>
          <w:lang w:val="uk-UA"/>
        </w:rPr>
        <w:t xml:space="preserve">ів, </w:t>
      </w:r>
      <w:r w:rsidR="00264BBF">
        <w:rPr>
          <w:lang w:val="uk-UA"/>
        </w:rPr>
        <w:t xml:space="preserve">тому визначимо її експериментально, шляхом прямого вимірювання. Якщо виключити силу тяжіння і будь-які втрати енергії від тертя і деформації, треба очікувати, що кінетична енергія кулі після зіткнення з нерухомою перешкодою буде такою самою, як і перед зіткненням. </w:t>
      </w:r>
    </w:p>
    <w:p w14:paraId="10B2089C" w14:textId="2D7726C4" w:rsidR="002A7A99" w:rsidRDefault="00264BBF" w:rsidP="00982138">
      <w:pPr>
        <w:rPr>
          <w:lang w:val="uk-UA"/>
        </w:rPr>
      </w:pPr>
      <w:r>
        <w:rPr>
          <w:lang w:val="uk-UA"/>
        </w:rPr>
        <w:t>Перевіримо це для сцени в якій куля рухається і стикається з лінією</w:t>
      </w:r>
      <w:r w:rsidR="002B2F3C">
        <w:rPr>
          <w:lang w:val="uk-UA"/>
        </w:rPr>
        <w:t>, як на рис</w:t>
      </w:r>
      <w:r>
        <w:rPr>
          <w:lang w:val="uk-UA"/>
        </w:rPr>
        <w:t>.</w:t>
      </w:r>
      <w:r w:rsidR="002B2F3C">
        <w:rPr>
          <w:lang w:val="uk-UA"/>
        </w:rPr>
        <w:t xml:space="preserve"> 1а). </w:t>
      </w:r>
      <w:r w:rsidR="002A7A99">
        <w:rPr>
          <w:lang w:val="uk-UA"/>
        </w:rPr>
        <w:t xml:space="preserve">Параметри сцени такі </w:t>
      </w:r>
      <w:r w:rsidR="002A7A99">
        <w:t xml:space="preserve">k = 100, </w:t>
      </w:r>
      <w:r w:rsidR="00791721">
        <w:t xml:space="preserve">m = 1000, </w:t>
      </w:r>
      <w:r w:rsidR="00AC5D0A">
        <w:t xml:space="preserve">r = 200, </w:t>
      </w:r>
      <w:r w:rsidR="00791721">
        <w:t>v = 5</w:t>
      </w:r>
      <w:r w:rsidR="00791721">
        <w:rPr>
          <w:lang w:val="uk-UA"/>
        </w:rPr>
        <w:t xml:space="preserve">. Відстань до перешкоди </w:t>
      </w:r>
      <w:r w:rsidR="00801F92">
        <w:t>s</w:t>
      </w:r>
      <w:r w:rsidR="00AC5D0A">
        <w:t xml:space="preserve"> </w:t>
      </w:r>
      <w:r w:rsidR="00791721">
        <w:rPr>
          <w:lang w:val="uk-UA"/>
        </w:rPr>
        <w:t>будемо змінювати в діапазоні від 0 до 5.</w:t>
      </w:r>
    </w:p>
    <w:p w14:paraId="2BB8A626" w14:textId="58CE6679" w:rsidR="00AC5D0A" w:rsidRPr="00801F92" w:rsidRDefault="00791721" w:rsidP="00982138">
      <w:pPr>
        <w:rPr>
          <w:rFonts w:eastAsiaTheme="minorEastAsia"/>
        </w:rPr>
      </w:pPr>
      <w:r>
        <w:rPr>
          <w:lang w:val="uk-UA"/>
        </w:rPr>
        <w:t xml:space="preserve">Відносну похибку будемо рахувати за формулою </w:t>
      </w:r>
      <m:oMath>
        <m:r>
          <w:rPr>
            <w:rFonts w:ascii="Cambria Math" w:hAnsi="Cambria Math"/>
            <w:lang w:val="uk-UA"/>
          </w:rPr>
          <m:t>ε=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-v</m:t>
            </m:r>
          </m:e>
        </m:d>
        <m:r>
          <w:rPr>
            <w:rFonts w:ascii="Cambria Math" w:hAnsi="Cambria Math"/>
          </w:rPr>
          <m:t>/v.</m:t>
        </m:r>
      </m:oMath>
      <w:r w:rsidR="00AC5D0A">
        <w:rPr>
          <w:rFonts w:eastAsiaTheme="minorEastAsia"/>
          <w:lang w:val="uk-UA"/>
        </w:rPr>
        <w:t xml:space="preserve"> Результати вимірювання похибки зведені в таблицю.</w:t>
      </w:r>
      <w:r w:rsidR="00801F92">
        <w:rPr>
          <w:rFonts w:eastAsiaTheme="minorEastAsia"/>
        </w:rPr>
        <w:t xml:space="preserve"> </w:t>
      </w:r>
    </w:p>
    <w:tbl>
      <w:tblPr>
        <w:tblW w:w="7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7"/>
        <w:gridCol w:w="1305"/>
        <w:gridCol w:w="5946"/>
      </w:tblGrid>
      <w:tr w:rsidR="003516AA" w14:paraId="1E9A9916" w14:textId="2A70A1C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34C3982" w14:textId="26FE0A63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1E46D65E" w14:textId="070EF652" w:rsidR="003516AA" w:rsidRDefault="003516A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err(s)</w:t>
            </w:r>
          </w:p>
        </w:tc>
        <w:tc>
          <w:tcPr>
            <w:tcW w:w="5940" w:type="dxa"/>
            <w:vMerge w:val="restart"/>
            <w:shd w:val="clear" w:color="auto" w:fill="auto"/>
          </w:tcPr>
          <w:p w14:paraId="3DFB79FB" w14:textId="307BEA04" w:rsidR="003516AA" w:rsidRDefault="003516AA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CD71FF" wp14:editId="109B159D">
                  <wp:extent cx="3636818" cy="2085109"/>
                  <wp:effectExtent l="0" t="0" r="1905" b="10795"/>
                  <wp:docPr id="1982850723" name="Діагра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AD855F-B9D7-4FFF-F80A-57C2746803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3516AA" w14:paraId="30ECDD68" w14:textId="7383637A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BEFAFAB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5330252" w14:textId="77777777" w:rsidR="003516AA" w:rsidRPr="00A41607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 w:rsidRPr="00A41607"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128C429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05C16724" w14:textId="29E3A40D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09F69B8D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4BA2F9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-0.00617</w:t>
            </w:r>
          </w:p>
        </w:tc>
        <w:tc>
          <w:tcPr>
            <w:tcW w:w="5940" w:type="dxa"/>
            <w:vMerge/>
            <w:shd w:val="clear" w:color="auto" w:fill="auto"/>
          </w:tcPr>
          <w:p w14:paraId="1D19509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66E3C81" w14:textId="6F36018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679E800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46A29656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-0.00806</w:t>
            </w:r>
          </w:p>
        </w:tc>
        <w:tc>
          <w:tcPr>
            <w:tcW w:w="5940" w:type="dxa"/>
            <w:vMerge/>
            <w:shd w:val="clear" w:color="auto" w:fill="auto"/>
          </w:tcPr>
          <w:p w14:paraId="05E5933B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6175BEDC" w14:textId="534DE339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2E1403D8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50E44D49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-0.00111</w:t>
            </w:r>
          </w:p>
        </w:tc>
        <w:tc>
          <w:tcPr>
            <w:tcW w:w="5940" w:type="dxa"/>
            <w:vMerge/>
            <w:shd w:val="clear" w:color="auto" w:fill="auto"/>
          </w:tcPr>
          <w:p w14:paraId="6E12E2A9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4D0B204E" w14:textId="658E6F3E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7D27F9D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01A90AAC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0.005849</w:t>
            </w:r>
          </w:p>
        </w:tc>
        <w:tc>
          <w:tcPr>
            <w:tcW w:w="5940" w:type="dxa"/>
            <w:vMerge/>
            <w:shd w:val="clear" w:color="auto" w:fill="auto"/>
          </w:tcPr>
          <w:p w14:paraId="244E957C" w14:textId="77777777" w:rsidR="003516AA" w:rsidRDefault="003516AA">
            <w:pPr>
              <w:rPr>
                <w:sz w:val="20"/>
                <w:szCs w:val="20"/>
              </w:rPr>
            </w:pPr>
          </w:p>
        </w:tc>
      </w:tr>
      <w:tr w:rsidR="003516AA" w14:paraId="5A00EF61" w14:textId="75C98877" w:rsidTr="003516AA">
        <w:trPr>
          <w:trHeight w:val="294"/>
        </w:trPr>
        <w:tc>
          <w:tcPr>
            <w:tcW w:w="697" w:type="dxa"/>
            <w:shd w:val="clear" w:color="auto" w:fill="auto"/>
            <w:noWrap/>
            <w:vAlign w:val="bottom"/>
            <w:hideMark/>
          </w:tcPr>
          <w:p w14:paraId="3EE3368A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5" w:type="dxa"/>
            <w:shd w:val="clear" w:color="auto" w:fill="auto"/>
            <w:noWrap/>
            <w:vAlign w:val="bottom"/>
            <w:hideMark/>
          </w:tcPr>
          <w:p w14:paraId="2DB02825" w14:textId="77777777" w:rsidR="003516AA" w:rsidRDefault="003516A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0.012804</w:t>
            </w:r>
          </w:p>
        </w:tc>
        <w:tc>
          <w:tcPr>
            <w:tcW w:w="5940" w:type="dxa"/>
            <w:vMerge/>
            <w:shd w:val="clear" w:color="auto" w:fill="auto"/>
          </w:tcPr>
          <w:p w14:paraId="4F8535F0" w14:textId="77777777" w:rsidR="003516AA" w:rsidRDefault="003516AA">
            <w:pPr>
              <w:rPr>
                <w:sz w:val="20"/>
                <w:szCs w:val="20"/>
              </w:rPr>
            </w:pPr>
          </w:p>
        </w:tc>
      </w:tr>
    </w:tbl>
    <w:p w14:paraId="30D02ED7" w14:textId="1ED5A43F" w:rsidR="00AC5D0A" w:rsidRDefault="00AC5D0A" w:rsidP="00982138">
      <w:pPr>
        <w:rPr>
          <w:iCs/>
        </w:rPr>
      </w:pPr>
    </w:p>
    <w:p w14:paraId="2D5C7132" w14:textId="5B83DEBB" w:rsidR="002A7A99" w:rsidRPr="00FB2550" w:rsidRDefault="00801F92" w:rsidP="00982138">
      <w:pPr>
        <w:rPr>
          <w:rFonts w:ascii="Calibri" w:hAnsi="Calibri" w:cs="Calibri"/>
          <w:color w:val="000000"/>
          <w:lang w:val="uk-UA"/>
        </w:rPr>
      </w:pPr>
      <w:r>
        <w:rPr>
          <w:iCs/>
          <w:lang w:val="uk-UA"/>
        </w:rPr>
        <w:t xml:space="preserve">З обчислювальної схеми витікає, що функція </w:t>
      </w:r>
      <w:r w:rsidR="00B11F91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rr(s) </w:t>
      </w:r>
      <w:r>
        <w:rPr>
          <w:rFonts w:ascii="Calibri" w:hAnsi="Calibri" w:cs="Calibri"/>
          <w:color w:val="000000"/>
          <w:lang w:val="uk-UA"/>
        </w:rPr>
        <w:t xml:space="preserve">періодична і інтервал </w:t>
      </w:r>
      <w:r>
        <w:rPr>
          <w:rFonts w:ascii="Calibri" w:hAnsi="Calibri" w:cs="Calibri"/>
          <w:color w:val="000000"/>
        </w:rPr>
        <w:t xml:space="preserve">[0, 4] </w:t>
      </w:r>
      <w:r>
        <w:rPr>
          <w:rFonts w:ascii="Calibri" w:hAnsi="Calibri" w:cs="Calibri"/>
          <w:color w:val="000000"/>
          <w:lang w:val="uk-UA"/>
        </w:rPr>
        <w:t>вміщує один її період.</w:t>
      </w:r>
      <w:r w:rsidR="00FB2550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uk-UA"/>
        </w:rPr>
        <w:t>Середнє значення відносної похибки дорівнює 0.0078, що складає менше 1% від величини швидкості кулі.</w:t>
      </w:r>
    </w:p>
    <w:p w14:paraId="39FE4834" w14:textId="77777777" w:rsidR="00B3568E" w:rsidRDefault="00801F92" w:rsidP="00982138">
      <w:pPr>
        <w:rPr>
          <w:lang w:val="uk-UA"/>
        </w:rPr>
      </w:pPr>
      <w:r>
        <w:rPr>
          <w:lang w:val="uk-UA"/>
        </w:rPr>
        <w:t>Дослідимо</w:t>
      </w:r>
      <w:r w:rsidR="002A7A99">
        <w:rPr>
          <w:lang w:val="uk-UA"/>
        </w:rPr>
        <w:t xml:space="preserve"> </w:t>
      </w:r>
      <w:r w:rsidR="00F3475D">
        <w:rPr>
          <w:lang w:val="uk-UA"/>
        </w:rPr>
        <w:t xml:space="preserve">деформацію </w:t>
      </w:r>
      <w:r>
        <w:rPr>
          <w:lang w:val="uk-UA"/>
        </w:rPr>
        <w:t xml:space="preserve">кулі </w:t>
      </w:r>
      <w:r w:rsidR="00F3475D">
        <w:rPr>
          <w:lang w:val="uk-UA"/>
        </w:rPr>
        <w:t>в процесі стикання</w:t>
      </w:r>
      <w:r w:rsidR="002A7A99">
        <w:rPr>
          <w:lang w:val="uk-UA"/>
        </w:rPr>
        <w:t xml:space="preserve">. </w:t>
      </w:r>
      <w:r w:rsidR="00437A7C">
        <w:rPr>
          <w:lang w:val="uk-UA"/>
        </w:rPr>
        <w:t xml:space="preserve">На діаграмі показані графіки зміни деформації з часом у випадках, коли відстань до перешкоди дорівнює нулю (синій) і коли відстань дорівнює 2 (помаранчевий). Для порівняння зображений графік аналітичного вирішення (сірий). </w:t>
      </w:r>
    </w:p>
    <w:p w14:paraId="723195ED" w14:textId="210D8CCF" w:rsidR="00945372" w:rsidRPr="009A6FE3" w:rsidRDefault="00437A7C" w:rsidP="00982138">
      <w:pPr>
        <w:rPr>
          <w:lang w:val="uk-UA"/>
        </w:rPr>
      </w:pPr>
      <w:r>
        <w:rPr>
          <w:lang w:val="uk-UA"/>
        </w:rPr>
        <w:t>З досліду можна зрозуміти,</w:t>
      </w:r>
      <w:r w:rsidR="00B3568E">
        <w:rPr>
          <w:lang w:val="uk-UA"/>
        </w:rPr>
        <w:t xml:space="preserve">  що чисельне вирішення рівняння руху  </w:t>
      </w:r>
      <m:oMath>
        <m:r>
          <w:rPr>
            <w:rFonts w:ascii="Cambria Math" w:hAnsi="Cambria Math"/>
          </w:rPr>
          <m:t>x(t)’’ = -k/m x(t)</m:t>
        </m:r>
        <m:r>
          <w:rPr>
            <w:rFonts w:ascii="Cambria Math" w:hAnsi="Cambria Math"/>
            <w:lang w:val="uk-UA"/>
          </w:rPr>
          <m:t xml:space="preserve">  </m:t>
        </m:r>
      </m:oMath>
      <w:r w:rsidR="00B3568E">
        <w:rPr>
          <w:lang w:val="uk-UA"/>
        </w:rPr>
        <w:t>близьке до аналітичного</w:t>
      </w:r>
      <w:r w:rsidR="00945372">
        <w:rPr>
          <w:lang w:val="uk-UA"/>
        </w:rPr>
        <w:t>, що обумовлює прийнятний розмір похибки (</w:t>
      </w:r>
      <w:r w:rsidR="00945372">
        <w:t>&lt;</w:t>
      </w:r>
      <w:r w:rsidR="00945372">
        <w:rPr>
          <w:lang w:val="uk-UA"/>
        </w:rPr>
        <w:t xml:space="preserve"> 1%)</w:t>
      </w:r>
      <w:r w:rsidR="00945372">
        <w:t>.</w:t>
      </w:r>
      <w:r w:rsidR="009A6FE3">
        <w:rPr>
          <w:lang w:val="uk-UA"/>
        </w:rPr>
        <w:t xml:space="preserve"> Точність чисельного вирішення </w:t>
      </w:r>
      <w:r w:rsidR="009A6FE3">
        <w:rPr>
          <w:lang w:val="uk-UA"/>
        </w:rPr>
        <w:lastRenderedPageBreak/>
        <w:t xml:space="preserve">головним чином залежить від </w:t>
      </w:r>
      <w:r w:rsidR="00EF5320">
        <w:rPr>
          <w:lang w:val="uk-UA"/>
        </w:rPr>
        <w:t>кількості дискретного часу, який займає процес стикання. Чим більше буде вузлів обчислення, тим ближче до реальності буде її імітація.</w:t>
      </w:r>
      <w:r w:rsidR="009A6FE3">
        <w:rPr>
          <w:lang w:val="uk-UA"/>
        </w:rPr>
        <w:t xml:space="preserve"> </w:t>
      </w:r>
    </w:p>
    <w:p w14:paraId="325BB9EB" w14:textId="3EB584C2" w:rsidR="00F3475D" w:rsidRDefault="0073588D" w:rsidP="00982138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A8F7A33" wp14:editId="622BA067">
            <wp:extent cx="4584700" cy="2755900"/>
            <wp:effectExtent l="0" t="0" r="6350" b="6350"/>
            <wp:docPr id="2007097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9C91E" w14:textId="38002974" w:rsidR="00655770" w:rsidRPr="00655770" w:rsidRDefault="00B3568E" w:rsidP="00982138">
      <w:pPr>
        <w:rPr>
          <w:lang w:val="uk-UA"/>
        </w:rPr>
      </w:pPr>
      <w:r>
        <w:rPr>
          <w:lang w:val="uk-UA"/>
        </w:rPr>
        <w:t>А</w:t>
      </w:r>
      <w:r w:rsidR="00945372">
        <w:rPr>
          <w:lang w:val="uk-UA"/>
        </w:rPr>
        <w:t>налітичн</w:t>
      </w:r>
      <w:r>
        <w:rPr>
          <w:lang w:val="uk-UA"/>
        </w:rPr>
        <w:t>им</w:t>
      </w:r>
      <w:r w:rsidR="00945372">
        <w:rPr>
          <w:lang w:val="uk-UA"/>
        </w:rPr>
        <w:t xml:space="preserve"> вирішення</w:t>
      </w:r>
      <w:r>
        <w:rPr>
          <w:lang w:val="uk-UA"/>
        </w:rPr>
        <w:t>м</w:t>
      </w:r>
      <w:r w:rsidR="00945372">
        <w:rPr>
          <w:lang w:val="uk-UA"/>
        </w:rPr>
        <w:t xml:space="preserve"> рівня</w:t>
      </w:r>
      <w:r>
        <w:rPr>
          <w:lang w:val="uk-UA"/>
        </w:rPr>
        <w:t>ння</w:t>
      </w:r>
      <w:r w:rsidR="00945372">
        <w:rPr>
          <w:lang w:val="uk-UA"/>
        </w:rPr>
        <w:t xml:space="preserve"> </w:t>
      </w:r>
      <w:r>
        <w:rPr>
          <w:lang w:val="uk-UA"/>
        </w:rPr>
        <w:t xml:space="preserve">з початковими умовами </w:t>
      </w:r>
      <m:oMath>
        <m:r>
          <w:rPr>
            <w:rFonts w:ascii="Cambria Math" w:hAnsi="Cambria Math"/>
          </w:rPr>
          <m:t>x(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0,  </m:t>
        </m:r>
        <m:r>
          <w:rPr>
            <w:rFonts w:ascii="Cambria Math" w:hAnsi="Cambria Math"/>
          </w:rPr>
          <m:t xml:space="preserve"> x’(</m:t>
        </m:r>
        <m:r>
          <w:rPr>
            <w:rFonts w:ascii="Cambria Math" w:hAnsi="Cambria Math"/>
            <w:lang w:val="uk-UA"/>
          </w:rPr>
          <m:t>0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  <w:lang w:val="uk-UA"/>
          </w:rPr>
          <m:t xml:space="preserve"> = </m:t>
        </m:r>
        <m:r>
          <w:rPr>
            <w:rFonts w:ascii="Cambria Math" w:hAnsi="Cambria Math"/>
          </w:rPr>
          <m:t>v</m:t>
        </m:r>
      </m:oMath>
      <w:r w:rsidR="00655770">
        <w:t xml:space="preserve"> </w:t>
      </w:r>
      <w:r>
        <w:rPr>
          <w:lang w:val="uk-UA"/>
        </w:rPr>
        <w:t>є функція</w:t>
      </w:r>
    </w:p>
    <w:p w14:paraId="5912F31D" w14:textId="039E1BB6" w:rsidR="00B3568E" w:rsidRDefault="00B3568E" w:rsidP="00982138">
      <w:pPr>
        <w:rPr>
          <w:rFonts w:eastAsiaTheme="minorEastAsia"/>
        </w:rPr>
      </w:pPr>
      <w:r>
        <w:rPr>
          <w:lang w:val="uk-UA"/>
        </w:rP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 t)</m:t>
        </m:r>
      </m:oMath>
      <w:r w:rsidR="0004395B">
        <w:rPr>
          <w:rFonts w:eastAsiaTheme="minorEastAsia"/>
        </w:rPr>
        <w:t>.</w:t>
      </w:r>
    </w:p>
    <w:p w14:paraId="5C1EDB5E" w14:textId="2F36AE31" w:rsidR="00CB01BC" w:rsidRDefault="0004395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З рішення ясно</w:t>
      </w:r>
      <w:r w:rsidR="00CB01BC">
        <w:rPr>
          <w:rFonts w:eastAsiaTheme="minorEastAsia"/>
          <w:lang w:val="uk-UA"/>
        </w:rPr>
        <w:t xml:space="preserve">, що </w:t>
      </w:r>
      <w:r w:rsidR="00CB01BC" w:rsidRPr="00CB01BC">
        <w:rPr>
          <w:rFonts w:eastAsiaTheme="minorEastAsia"/>
          <w:lang w:val="uk-UA"/>
        </w:rPr>
        <w:t>тривалість</w:t>
      </w:r>
      <w:r w:rsidR="00CB01BC">
        <w:rPr>
          <w:rFonts w:eastAsiaTheme="minorEastAsia"/>
          <w:lang w:val="uk-UA"/>
        </w:rPr>
        <w:t xml:space="preserve"> процесу стикання</w:t>
      </w:r>
      <w:r w:rsidR="00655770">
        <w:rPr>
          <w:rFonts w:eastAsiaTheme="minorEastAsia"/>
          <w:lang w:val="uk-UA"/>
        </w:rPr>
        <w:t>,</w:t>
      </w:r>
      <w:r w:rsidR="00CB01BC">
        <w:rPr>
          <w:rFonts w:eastAsiaTheme="minorEastAsia"/>
          <w:lang w:val="uk-UA"/>
        </w:rPr>
        <w:t xml:space="preserve"> </w:t>
      </w:r>
      <w:r w:rsidR="00655770">
        <w:rPr>
          <w:rFonts w:eastAsiaTheme="minorEastAsia"/>
          <w:lang w:val="uk-UA"/>
        </w:rPr>
        <w:t xml:space="preserve">і відповідно точність, </w:t>
      </w:r>
      <w:r w:rsidR="00CB01BC">
        <w:rPr>
          <w:rFonts w:eastAsiaTheme="minorEastAsia"/>
          <w:lang w:val="uk-UA"/>
        </w:rPr>
        <w:t xml:space="preserve">залежить лише від </w:t>
      </w:r>
      <w:r>
        <w:rPr>
          <w:rFonts w:eastAsiaTheme="minorEastAsia"/>
          <w:lang w:val="uk-UA"/>
        </w:rPr>
        <w:t xml:space="preserve">співвідношення </w:t>
      </w:r>
      <w:r>
        <w:rPr>
          <w:rFonts w:eastAsiaTheme="minorEastAsia"/>
        </w:rPr>
        <w:t>k/m</w:t>
      </w:r>
      <w:r w:rsidR="00CB01BC">
        <w:rPr>
          <w:rFonts w:eastAsiaTheme="minorEastAsia"/>
          <w:lang w:val="uk-UA"/>
        </w:rPr>
        <w:t xml:space="preserve">. </w:t>
      </w:r>
      <w:r w:rsidR="00655770">
        <w:rPr>
          <w:rFonts w:eastAsiaTheme="minorEastAsia"/>
          <w:lang w:val="uk-UA"/>
        </w:rPr>
        <w:t xml:space="preserve">Чим воно менше, тим більше півперіод синусоїди і кількість вузлів обчислення.  Втім </w:t>
      </w:r>
      <w:r w:rsidR="00261F7E">
        <w:rPr>
          <w:rFonts w:eastAsiaTheme="minorEastAsia"/>
          <w:lang w:val="uk-UA"/>
        </w:rPr>
        <w:t xml:space="preserve">амплітуда синусоїди має протилежну залежність. Амплітуда – це максимальна деформація кулі і вона обмежена радіусом кулі. </w:t>
      </w:r>
    </w:p>
    <w:p w14:paraId="67BBD34C" w14:textId="77777777" w:rsidR="00CC5334" w:rsidRDefault="001900CB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Перевіримо поведінку моделі в більш складній сцені, де декілька куль рухаються в замкненому просторі. </w:t>
      </w:r>
      <w:r w:rsidR="0014083B">
        <w:rPr>
          <w:rFonts w:eastAsiaTheme="minorEastAsia"/>
          <w:lang w:val="uk-UA"/>
        </w:rPr>
        <w:t xml:space="preserve">Будемо вимірювати кінетичну енергію куль, як інтегральну характеристику системи в цілому. Треба переконатися, що після великої кількості зіткнень вона остається незмінною, або змінюється в межах допустимої похибки. Зіткнення куль відбуваються як з лініями, так і з кулями, усі зіткнення будемо рахувати. </w:t>
      </w:r>
    </w:p>
    <w:p w14:paraId="316B242B" w14:textId="2BA60AAA" w:rsidR="00261F7E" w:rsidRDefault="0014083B" w:rsidP="00982138">
      <w:pPr>
        <w:rPr>
          <w:lang w:val="uk-UA"/>
        </w:rPr>
      </w:pPr>
      <w:r>
        <w:rPr>
          <w:rFonts w:eastAsiaTheme="minorEastAsia"/>
          <w:lang w:val="uk-UA"/>
        </w:rPr>
        <w:t>Параметри сцени такі</w:t>
      </w:r>
      <w:r>
        <w:rPr>
          <w:rFonts w:eastAsiaTheme="minorEastAsia"/>
        </w:rPr>
        <w:t xml:space="preserve">: 10 </w:t>
      </w:r>
      <w:r>
        <w:rPr>
          <w:rFonts w:eastAsiaTheme="minorEastAsia"/>
          <w:lang w:val="uk-UA"/>
        </w:rPr>
        <w:t xml:space="preserve">куль масою 1000 і радіусом </w:t>
      </w:r>
      <w:r w:rsidR="00CC5334">
        <w:rPr>
          <w:rFonts w:eastAsiaTheme="minorEastAsia"/>
          <w:lang w:val="uk-UA"/>
        </w:rPr>
        <w:t xml:space="preserve">25, початкові швидкості випадкові в межах від 1 до 2, початкова кінетична енергія системи </w:t>
      </w:r>
      <w:r w:rsidR="00CC5334" w:rsidRPr="00CC5334">
        <w:rPr>
          <w:lang w:val="uk-UA"/>
        </w:rPr>
        <w:t>4025.9500</w:t>
      </w:r>
      <w:r w:rsidR="00CC5334">
        <w:rPr>
          <w:lang w:val="uk-UA"/>
        </w:rPr>
        <w:t xml:space="preserve">. </w:t>
      </w:r>
    </w:p>
    <w:p w14:paraId="75D1C667" w14:textId="73DFED61" w:rsidR="00CC5334" w:rsidRPr="005A6833" w:rsidRDefault="00CC5334" w:rsidP="00982138">
      <w:r>
        <w:rPr>
          <w:lang w:val="uk-UA"/>
        </w:rPr>
        <w:t xml:space="preserve">Після </w:t>
      </w:r>
      <w:r w:rsidR="00FE3916">
        <w:rPr>
          <w:lang w:val="uk-UA"/>
        </w:rPr>
        <w:t>мільйона</w:t>
      </w:r>
      <w:r>
        <w:rPr>
          <w:lang w:val="uk-UA"/>
        </w:rPr>
        <w:t xml:space="preserve"> тактів дискретного часу відбулося </w:t>
      </w:r>
      <w:r w:rsidR="00D75AFA">
        <w:rPr>
          <w:lang w:val="uk-UA"/>
        </w:rPr>
        <w:t>57827</w:t>
      </w:r>
      <w:r>
        <w:rPr>
          <w:lang w:val="uk-UA"/>
        </w:rPr>
        <w:t xml:space="preserve"> зіткнен</w:t>
      </w:r>
      <w:r w:rsidR="00D75AFA">
        <w:rPr>
          <w:lang w:val="uk-UA"/>
        </w:rPr>
        <w:t>ь</w:t>
      </w:r>
      <w:r>
        <w:rPr>
          <w:lang w:val="uk-UA"/>
        </w:rPr>
        <w:t xml:space="preserve">  і загальна кінетична енергія стала </w:t>
      </w:r>
      <w:r w:rsidR="00FE3916" w:rsidRPr="00FE3916">
        <w:rPr>
          <w:lang w:val="uk-UA"/>
        </w:rPr>
        <w:t>5521.447</w:t>
      </w:r>
      <w:r w:rsidR="00FE3916">
        <w:rPr>
          <w:lang w:val="uk-UA"/>
        </w:rPr>
        <w:t>1</w:t>
      </w:r>
      <w:r>
        <w:rPr>
          <w:lang w:val="uk-UA"/>
        </w:rPr>
        <w:t>.</w:t>
      </w:r>
      <w:r w:rsidR="00786523">
        <w:rPr>
          <w:lang w:val="uk-UA"/>
        </w:rPr>
        <w:t xml:space="preserve"> Це відрізняється від початкового значення, </w:t>
      </w:r>
      <w:r w:rsidR="00FE3916">
        <w:rPr>
          <w:lang w:val="uk-UA"/>
        </w:rPr>
        <w:t>і</w:t>
      </w:r>
      <w:r w:rsidR="00786523">
        <w:rPr>
          <w:lang w:val="uk-UA"/>
        </w:rPr>
        <w:t xml:space="preserve"> відносна похибка складає </w:t>
      </w:r>
      <w:r w:rsidR="00FE3916" w:rsidRPr="00FE3916">
        <w:rPr>
          <w:lang w:val="uk-UA"/>
        </w:rPr>
        <w:t>0.37146</w:t>
      </w:r>
      <w:r w:rsidR="00786523">
        <w:rPr>
          <w:lang w:val="uk-UA"/>
        </w:rPr>
        <w:t>. Треба зауважити</w:t>
      </w:r>
      <w:r w:rsidR="00786523">
        <w:t xml:space="preserve">, </w:t>
      </w:r>
      <w:r w:rsidR="00786523">
        <w:rPr>
          <w:lang w:val="uk-UA"/>
        </w:rPr>
        <w:t xml:space="preserve"> що це значення накопичилось в результаті великої кількості зіткнень</w:t>
      </w:r>
      <w:r w:rsidR="00786523">
        <w:t xml:space="preserve">, </w:t>
      </w:r>
      <w:r w:rsidR="000015D0">
        <w:rPr>
          <w:lang w:val="uk-UA"/>
        </w:rPr>
        <w:t xml:space="preserve">і </w:t>
      </w:r>
      <w:r w:rsidR="00786523">
        <w:rPr>
          <w:lang w:val="uk-UA"/>
        </w:rPr>
        <w:t xml:space="preserve">похибку </w:t>
      </w:r>
      <w:r w:rsidR="000015D0">
        <w:rPr>
          <w:lang w:val="uk-UA"/>
        </w:rPr>
        <w:t xml:space="preserve">одного зіткнення треба оцінити як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uk-UA"/>
              </w:rPr>
              <m:t>0.37146</m:t>
            </m:r>
            <m:ctrlPr>
              <w:rPr>
                <w:rFonts w:ascii="Cambria Math" w:hAnsi="Cambria Math"/>
                <w:lang w:val="uk-UA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  <w:lang w:val="uk-UA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57827</m:t>
                </m:r>
              </m:e>
            </m:rad>
          </m:den>
        </m:f>
        <m:r>
          <w:rPr>
            <w:rFonts w:ascii="Cambria Math" w:hAnsi="Cambria Math"/>
          </w:rPr>
          <m:t xml:space="preserve">=0.00154 </m:t>
        </m:r>
      </m:oMath>
      <w:r w:rsidR="005A6833">
        <w:rPr>
          <w:rFonts w:eastAsiaTheme="minorEastAsia"/>
        </w:rPr>
        <w:t xml:space="preserve"> </w:t>
      </w:r>
      <w:r w:rsidR="005A6833">
        <w:t>[</w:t>
      </w:r>
      <w:r w:rsidR="005A6833" w:rsidRPr="005A6833">
        <w:t>Bevington</w:t>
      </w:r>
      <w:proofErr w:type="gramStart"/>
      <w:r w:rsidR="005A6833">
        <w:t>] .</w:t>
      </w:r>
      <w:proofErr w:type="gramEnd"/>
    </w:p>
    <w:p w14:paraId="390C5944" w14:textId="40981EF8" w:rsidR="00E751DF" w:rsidRDefault="00E751DF" w:rsidP="0098213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Знаючи похибку в кінетичній енергії,  можна визначити похибку у швидкості </w:t>
      </w:r>
      <m:oMath>
        <m:r>
          <w:rPr>
            <w:rFonts w:ascii="Cambria Math" w:hAnsi="Cambria Math"/>
          </w:rPr>
          <m:t>0.0015</m:t>
        </m:r>
        <m:r>
          <w:rPr>
            <w:rFonts w:ascii="Cambria Math" w:hAnsi="Cambria Math"/>
            <w:lang w:val="uk-UA"/>
          </w:rPr>
          <m:t>4</m:t>
        </m:r>
        <m:r>
          <w:rPr>
            <w:rFonts w:ascii="Cambria Math" w:hAnsi="Cambria Math"/>
          </w:rPr>
          <m:t xml:space="preserve"> /</m:t>
        </m:r>
        <m:r>
          <w:rPr>
            <w:rFonts w:ascii="Cambria Math" w:hAnsi="Cambria Math"/>
            <w:lang w:val="uk-UA"/>
          </w:rPr>
          <m:t xml:space="preserve"> 2=0.</m:t>
        </m:r>
        <m:r>
          <w:rPr>
            <w:rFonts w:ascii="Cambria Math" w:hAnsi="Cambria Math"/>
          </w:rPr>
          <m:t>007</m:t>
        </m:r>
        <m:r>
          <w:rPr>
            <w:rFonts w:ascii="Cambria Math" w:hAnsi="Cambria Math"/>
            <w:lang w:val="uk-UA"/>
          </w:rPr>
          <m:t xml:space="preserve">7 </m:t>
        </m:r>
      </m:oMath>
      <w:r w:rsidR="00FA30B8">
        <w:rPr>
          <w:rFonts w:eastAsiaTheme="minorEastAsia"/>
          <w:lang w:val="uk-UA"/>
        </w:rPr>
        <w:t>тобто в межах 1%.</w:t>
      </w:r>
      <w:r w:rsidR="00A4305E">
        <w:rPr>
          <w:rFonts w:eastAsiaTheme="minorEastAsia"/>
          <w:lang w:val="uk-UA"/>
        </w:rPr>
        <w:t xml:space="preserve"> Це збігається з попереднім спостереженням.</w:t>
      </w:r>
    </w:p>
    <w:p w14:paraId="50046BC3" w14:textId="50FEEFF6" w:rsidR="00A4305E" w:rsidRPr="00E751DF" w:rsidRDefault="00A4305E" w:rsidP="00982138">
      <w:pPr>
        <w:rPr>
          <w:rFonts w:eastAsiaTheme="minorEastAsia"/>
          <w:i/>
        </w:rPr>
      </w:pPr>
      <w:r>
        <w:rPr>
          <w:rFonts w:eastAsiaTheme="minorEastAsia"/>
          <w:lang w:val="uk-UA"/>
        </w:rPr>
        <w:t>Зауважимо, що в більшості сценаріїв треба вводити фактор розсіювання енергії в розмірі декількох процентів на зіткнення, тому точність моделювання в цілому можна вважати достатньою.</w:t>
      </w:r>
    </w:p>
    <w:p w14:paraId="5F40D57E" w14:textId="77777777" w:rsidR="000015D0" w:rsidRPr="000015D0" w:rsidRDefault="000015D0" w:rsidP="00982138">
      <w:pPr>
        <w:rPr>
          <w:rFonts w:eastAsiaTheme="minorEastAsia"/>
          <w:i/>
          <w:lang w:val="uk-UA"/>
        </w:rPr>
      </w:pPr>
    </w:p>
    <w:p w14:paraId="6DB135CC" w14:textId="77777777" w:rsidR="008662B1" w:rsidRPr="00CB01BC" w:rsidRDefault="008662B1" w:rsidP="00982138">
      <w:pPr>
        <w:rPr>
          <w:lang w:val="uk-UA"/>
        </w:rPr>
      </w:pPr>
    </w:p>
    <w:p w14:paraId="0D16A062" w14:textId="104079C9" w:rsidR="00264BBF" w:rsidRPr="00982138" w:rsidRDefault="00CC5334" w:rsidP="00982138">
      <w:pPr>
        <w:rPr>
          <w:lang w:val="uk-UA"/>
        </w:rPr>
      </w:pPr>
      <w:r w:rsidRPr="00CC5334">
        <w:rPr>
          <w:lang w:val="uk-UA"/>
        </w:rPr>
        <w:tab/>
        <w:t xml:space="preserve"> </w:t>
      </w:r>
    </w:p>
    <w:p w14:paraId="7EA1ED8E" w14:textId="77777777" w:rsidR="00911FD3" w:rsidRPr="00911FD3" w:rsidRDefault="00911FD3" w:rsidP="00911FD3">
      <w:pPr>
        <w:rPr>
          <w:lang w:val="uk-UA"/>
        </w:rPr>
      </w:pPr>
    </w:p>
    <w:p w14:paraId="3E6BE3AA" w14:textId="7B119EE6" w:rsidR="00227A33" w:rsidRDefault="00B206E0" w:rsidP="003562C5">
      <w:pPr>
        <w:pStyle w:val="2"/>
        <w:rPr>
          <w:lang w:val="uk-UA"/>
        </w:rPr>
      </w:pPr>
      <w:r>
        <w:rPr>
          <w:lang w:val="uk-UA"/>
        </w:rPr>
        <w:lastRenderedPageBreak/>
        <w:t>Можливі з</w:t>
      </w:r>
      <w:r w:rsidR="00D86E00">
        <w:rPr>
          <w:lang w:val="uk-UA"/>
        </w:rPr>
        <w:t>авдання</w:t>
      </w:r>
    </w:p>
    <w:p w14:paraId="0973A556" w14:textId="6E87D6B8" w:rsidR="00BA224F" w:rsidRDefault="00DF0434" w:rsidP="00DF0434">
      <w:pPr>
        <w:pStyle w:val="3"/>
      </w:pPr>
      <w:r>
        <w:rPr>
          <w:lang w:val="uk-UA"/>
        </w:rPr>
        <w:t xml:space="preserve">Задача </w:t>
      </w:r>
    </w:p>
    <w:p w14:paraId="3B64AF66" w14:textId="5F17286B" w:rsidR="00CA6764" w:rsidRDefault="00BA224F">
      <w:pPr>
        <w:rPr>
          <w:lang w:val="uk-UA"/>
        </w:rPr>
      </w:pPr>
      <w:r>
        <w:rPr>
          <w:lang w:val="uk-UA"/>
        </w:rPr>
        <w:t xml:space="preserve">Ми на невідомій планеті. </w:t>
      </w:r>
      <w:r w:rsidR="00D86E00">
        <w:rPr>
          <w:lang w:val="uk-UA"/>
        </w:rPr>
        <w:t>Обчислити прискорення тяжіння за допомогою кулі на похилій площині</w:t>
      </w:r>
      <w:r w:rsidR="00455C0A">
        <w:rPr>
          <w:lang w:val="uk-UA"/>
        </w:rPr>
        <w:t>.</w:t>
      </w:r>
      <w:r>
        <w:rPr>
          <w:lang w:val="uk-UA"/>
        </w:rPr>
        <w:t xml:space="preserve"> Тертя немає.</w:t>
      </w:r>
    </w:p>
    <w:p w14:paraId="19AC5535" w14:textId="19DFC7A8" w:rsidR="00BA224F" w:rsidRDefault="00455C0A">
      <w:pPr>
        <w:rPr>
          <w:lang w:val="uk-UA"/>
        </w:rPr>
      </w:pPr>
      <w:r w:rsidRPr="00455C0A">
        <w:rPr>
          <w:lang w:val="uk-UA"/>
        </w:rPr>
        <w:t>{"balls":[{"box":null,"ax":0,"ay":0,"testC":0,"testT":0,"dots":[],"dotShadows":[],"x":643,"y":183,"radius":42.45,"color":"red","vx":0,"vy":0,"m":1802}],"lines":[{"x1":100,"y1":533.4,"x2":700,"y2":200}],"links":[],"g":0.0005,"W":1,"Wl":1,"Wf":1,"K":128}</w:t>
      </w:r>
    </w:p>
    <w:p w14:paraId="277CE694" w14:textId="78E66CBC" w:rsidR="00DF0434" w:rsidRDefault="00DF0434">
      <w:pPr>
        <w:rPr>
          <w:lang w:val="uk-UA"/>
        </w:rPr>
      </w:pPr>
      <w:r>
        <w:rPr>
          <w:lang w:val="uk-UA"/>
        </w:rPr>
        <w:t>Вирішення</w:t>
      </w:r>
    </w:p>
    <w:p w14:paraId="5B2226CA" w14:textId="3618B4F8" w:rsidR="00DF0434" w:rsidRDefault="00DF0434">
      <w:r>
        <w:rPr>
          <w:lang w:val="uk-UA"/>
        </w:rPr>
        <w:t xml:space="preserve">Запускаємо, зупиняємо, вимірюємо. </w:t>
      </w:r>
      <w:r>
        <w:t xml:space="preserve">t = 1590, </w:t>
      </w:r>
      <w:proofErr w:type="spellStart"/>
      <w:r>
        <w:rPr>
          <w:rFonts w:cstheme="minorHAnsi"/>
        </w:rPr>
        <w:t>Δ</w:t>
      </w:r>
      <w:r>
        <w:t>x</w:t>
      </w:r>
      <w:proofErr w:type="spellEnd"/>
      <w:r>
        <w:t xml:space="preserve"> = 643 – 105.97. </w:t>
      </w:r>
      <w:r w:rsidRPr="00DF0434">
        <w:t>alpha</w:t>
      </w:r>
      <w:r>
        <w:t xml:space="preserve"> = </w:t>
      </w:r>
      <w:r w:rsidRPr="00DF0434">
        <w:t>0.5071834060477152</w:t>
      </w:r>
    </w:p>
    <w:p w14:paraId="567384AF" w14:textId="028C0E5E" w:rsidR="00BA224F" w:rsidRPr="00DF0434" w:rsidRDefault="00DF0434">
      <w:pPr>
        <w:rPr>
          <w:lang w:val="uk-UA"/>
        </w:rPr>
      </w:pPr>
      <w:r>
        <w:t xml:space="preserve">g = </w:t>
      </w:r>
      <w:r w:rsidRPr="00DF0434">
        <w:t>2 * (643-105.97) / 1590**2/</w:t>
      </w:r>
      <w:proofErr w:type="spellStart"/>
      <w:r w:rsidRPr="00DF0434">
        <w:t>Math.sin</w:t>
      </w:r>
      <w:proofErr w:type="spellEnd"/>
      <w:r w:rsidRPr="00DF0434">
        <w:t>(alpha)/</w:t>
      </w:r>
      <w:proofErr w:type="spellStart"/>
      <w:r w:rsidRPr="00DF0434">
        <w:t>Math.cos</w:t>
      </w:r>
      <w:proofErr w:type="spellEnd"/>
      <w:r w:rsidRPr="00DF0434">
        <w:t>(alpha)</w:t>
      </w:r>
      <w:r>
        <w:rPr>
          <w:lang w:val="uk-UA"/>
        </w:rPr>
        <w:t xml:space="preserve"> = </w:t>
      </w:r>
      <w:r w:rsidRPr="00DF0434">
        <w:rPr>
          <w:lang w:val="uk-UA"/>
        </w:rPr>
        <w:t>0.0010006490074430825</w:t>
      </w:r>
    </w:p>
    <w:p w14:paraId="6925C3DE" w14:textId="77777777" w:rsidR="00DF0434" w:rsidRDefault="00DF0434">
      <w:pPr>
        <w:rPr>
          <w:lang w:val="uk-UA"/>
        </w:rPr>
      </w:pPr>
    </w:p>
    <w:p w14:paraId="46291426" w14:textId="307D0A2D" w:rsidR="00D86E00" w:rsidRDefault="00D86E00">
      <w:pPr>
        <w:rPr>
          <w:lang w:val="uk-UA"/>
        </w:rPr>
      </w:pPr>
      <w:r>
        <w:rPr>
          <w:lang w:val="uk-UA"/>
        </w:rPr>
        <w:t>Обчислити висоту підйому кулі при пострілу прямо угору.</w:t>
      </w:r>
    </w:p>
    <w:p w14:paraId="754C11AD" w14:textId="42FE8A07" w:rsidR="00D86E00" w:rsidRDefault="00D86E00">
      <w:pPr>
        <w:rPr>
          <w:lang w:val="uk-UA"/>
        </w:rPr>
      </w:pPr>
      <w:r>
        <w:rPr>
          <w:lang w:val="uk-UA"/>
        </w:rPr>
        <w:t>Визначити час падіння з заданої висоти</w:t>
      </w:r>
    </w:p>
    <w:p w14:paraId="61F64BD2" w14:textId="77777777" w:rsidR="00CA6764" w:rsidRDefault="00CA6764">
      <w:pPr>
        <w:rPr>
          <w:lang w:val="uk-UA"/>
        </w:rPr>
      </w:pPr>
    </w:p>
    <w:p w14:paraId="011524C7" w14:textId="453353B4" w:rsidR="00D86E00" w:rsidRDefault="00D86E00">
      <w:pPr>
        <w:rPr>
          <w:lang w:val="uk-UA"/>
        </w:rPr>
      </w:pPr>
      <w:r>
        <w:rPr>
          <w:lang w:val="uk-UA"/>
        </w:rPr>
        <w:t>Влучити в певну ціль пострілом по параболі</w:t>
      </w:r>
    </w:p>
    <w:p w14:paraId="4EFEBA17" w14:textId="77B051D1" w:rsidR="00D86E00" w:rsidRDefault="00D86E00">
      <w:pPr>
        <w:rPr>
          <w:lang w:val="uk-UA"/>
        </w:rPr>
      </w:pPr>
      <w:r>
        <w:rPr>
          <w:lang w:val="uk-UA"/>
        </w:rPr>
        <w:t>Влучити в баскетбольну корзину</w:t>
      </w:r>
    </w:p>
    <w:p w14:paraId="6D884BE5" w14:textId="75D1962B" w:rsidR="00D86E00" w:rsidRDefault="005A6833" w:rsidP="005A6833">
      <w:pPr>
        <w:pStyle w:val="2"/>
        <w:rPr>
          <w:lang w:val="uk-UA"/>
        </w:rPr>
      </w:pPr>
      <w:r>
        <w:rPr>
          <w:lang w:val="uk-UA"/>
        </w:rPr>
        <w:t>Література</w:t>
      </w:r>
    </w:p>
    <w:p w14:paraId="16AAD37D" w14:textId="77777777" w:rsidR="005A6833" w:rsidRDefault="005A6833" w:rsidP="005A6833">
      <w:r>
        <w:t>[</w:t>
      </w:r>
      <w:r w:rsidRPr="005A6833">
        <w:t>Bevington</w:t>
      </w:r>
      <w:r>
        <w:t xml:space="preserve">] </w:t>
      </w:r>
    </w:p>
    <w:p w14:paraId="405B2985" w14:textId="065C1C00" w:rsidR="005A6833" w:rsidRPr="005A6833" w:rsidRDefault="005A6833" w:rsidP="005A6833">
      <w:pPr>
        <w:rPr>
          <w:lang w:val="uk-UA"/>
        </w:rPr>
      </w:pPr>
      <w:r w:rsidRPr="005A6833">
        <w:t xml:space="preserve">Philip R. Bevington, D. Keith Robinson – </w:t>
      </w:r>
      <w:r w:rsidRPr="005A6833">
        <w:rPr>
          <w:i/>
          <w:iCs/>
        </w:rPr>
        <w:t>"Data Reduction and Error Analysis for the Physical Sciences</w:t>
      </w:r>
    </w:p>
    <w:p w14:paraId="0D43C4B9" w14:textId="722C3CC0" w:rsidR="00D86E00" w:rsidRPr="00D86E00" w:rsidRDefault="005A6833">
      <w:pPr>
        <w:rPr>
          <w:lang w:val="uk-UA"/>
        </w:rPr>
      </w:pPr>
      <w:r w:rsidRPr="005A6833">
        <w:rPr>
          <w:lang w:val="uk-UA"/>
        </w:rPr>
        <w:t>https://experimentationlab.berkeley.edu/sites/default/files/pdfs/Bevington.pdf</w:t>
      </w:r>
    </w:p>
    <w:sectPr w:rsidR="00D86E00" w:rsidRPr="00D86E00" w:rsidSect="00CB5DD1">
      <w:pgSz w:w="11906" w:h="16838" w:code="9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57A1A"/>
    <w:multiLevelType w:val="hybridMultilevel"/>
    <w:tmpl w:val="3702D876"/>
    <w:lvl w:ilvl="0" w:tplc="31B2EB80"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748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C3"/>
    <w:rsid w:val="000015D0"/>
    <w:rsid w:val="00040B20"/>
    <w:rsid w:val="0004395B"/>
    <w:rsid w:val="00045984"/>
    <w:rsid w:val="00060225"/>
    <w:rsid w:val="00075879"/>
    <w:rsid w:val="00076B1D"/>
    <w:rsid w:val="000833E6"/>
    <w:rsid w:val="000843D8"/>
    <w:rsid w:val="00095EBB"/>
    <w:rsid w:val="000B238E"/>
    <w:rsid w:val="000B74E7"/>
    <w:rsid w:val="000C0E54"/>
    <w:rsid w:val="000C25A8"/>
    <w:rsid w:val="000E65DD"/>
    <w:rsid w:val="00115C5A"/>
    <w:rsid w:val="001243BF"/>
    <w:rsid w:val="001263A5"/>
    <w:rsid w:val="0014083B"/>
    <w:rsid w:val="001450AA"/>
    <w:rsid w:val="00154A2A"/>
    <w:rsid w:val="001732D9"/>
    <w:rsid w:val="001900CB"/>
    <w:rsid w:val="001C3514"/>
    <w:rsid w:val="001D6B13"/>
    <w:rsid w:val="001F772C"/>
    <w:rsid w:val="002021A7"/>
    <w:rsid w:val="00227A33"/>
    <w:rsid w:val="00234DD3"/>
    <w:rsid w:val="00261F7E"/>
    <w:rsid w:val="002629E5"/>
    <w:rsid w:val="00264BBF"/>
    <w:rsid w:val="002917CF"/>
    <w:rsid w:val="002A4065"/>
    <w:rsid w:val="002A7A99"/>
    <w:rsid w:val="002B20F5"/>
    <w:rsid w:val="002B2F3C"/>
    <w:rsid w:val="002C5927"/>
    <w:rsid w:val="002D155C"/>
    <w:rsid w:val="002D5847"/>
    <w:rsid w:val="002D67B2"/>
    <w:rsid w:val="002E398E"/>
    <w:rsid w:val="002F6FE2"/>
    <w:rsid w:val="002F78AF"/>
    <w:rsid w:val="00307692"/>
    <w:rsid w:val="003077AC"/>
    <w:rsid w:val="003210EB"/>
    <w:rsid w:val="00321762"/>
    <w:rsid w:val="00336D1B"/>
    <w:rsid w:val="003516AA"/>
    <w:rsid w:val="003562C5"/>
    <w:rsid w:val="00371D6B"/>
    <w:rsid w:val="00375C24"/>
    <w:rsid w:val="00394505"/>
    <w:rsid w:val="003A5283"/>
    <w:rsid w:val="003D2AC7"/>
    <w:rsid w:val="003E36C6"/>
    <w:rsid w:val="00413C8B"/>
    <w:rsid w:val="00423406"/>
    <w:rsid w:val="00424C55"/>
    <w:rsid w:val="00437A7C"/>
    <w:rsid w:val="00437ED1"/>
    <w:rsid w:val="00445319"/>
    <w:rsid w:val="00455C0A"/>
    <w:rsid w:val="004576E2"/>
    <w:rsid w:val="004604E7"/>
    <w:rsid w:val="0049422E"/>
    <w:rsid w:val="004B193C"/>
    <w:rsid w:val="004E296D"/>
    <w:rsid w:val="00537CFB"/>
    <w:rsid w:val="00566C39"/>
    <w:rsid w:val="005835D2"/>
    <w:rsid w:val="00594B39"/>
    <w:rsid w:val="005A1951"/>
    <w:rsid w:val="005A6833"/>
    <w:rsid w:val="005B448B"/>
    <w:rsid w:val="005B609D"/>
    <w:rsid w:val="005C0393"/>
    <w:rsid w:val="005D2E58"/>
    <w:rsid w:val="005E05C0"/>
    <w:rsid w:val="005E4CA8"/>
    <w:rsid w:val="005F1D9B"/>
    <w:rsid w:val="005F632B"/>
    <w:rsid w:val="006115AF"/>
    <w:rsid w:val="00615F36"/>
    <w:rsid w:val="00622D4F"/>
    <w:rsid w:val="00641A2D"/>
    <w:rsid w:val="00652DB0"/>
    <w:rsid w:val="00655770"/>
    <w:rsid w:val="00681FDB"/>
    <w:rsid w:val="00683635"/>
    <w:rsid w:val="00711C0F"/>
    <w:rsid w:val="007319CA"/>
    <w:rsid w:val="0073588D"/>
    <w:rsid w:val="00756C21"/>
    <w:rsid w:val="00763528"/>
    <w:rsid w:val="00767973"/>
    <w:rsid w:val="00770FE9"/>
    <w:rsid w:val="00776898"/>
    <w:rsid w:val="00786523"/>
    <w:rsid w:val="00791721"/>
    <w:rsid w:val="007A03BE"/>
    <w:rsid w:val="007D6748"/>
    <w:rsid w:val="007D7B69"/>
    <w:rsid w:val="007E4747"/>
    <w:rsid w:val="00801F92"/>
    <w:rsid w:val="00803EF4"/>
    <w:rsid w:val="008359F3"/>
    <w:rsid w:val="00853C00"/>
    <w:rsid w:val="00865C49"/>
    <w:rsid w:val="008662B1"/>
    <w:rsid w:val="00887A33"/>
    <w:rsid w:val="00891937"/>
    <w:rsid w:val="008C7256"/>
    <w:rsid w:val="00911FD3"/>
    <w:rsid w:val="00912296"/>
    <w:rsid w:val="00914948"/>
    <w:rsid w:val="00926B8C"/>
    <w:rsid w:val="009318C3"/>
    <w:rsid w:val="0093666D"/>
    <w:rsid w:val="00942255"/>
    <w:rsid w:val="00945372"/>
    <w:rsid w:val="00956199"/>
    <w:rsid w:val="00960FBB"/>
    <w:rsid w:val="0098160D"/>
    <w:rsid w:val="00982138"/>
    <w:rsid w:val="0099319A"/>
    <w:rsid w:val="009A6FE3"/>
    <w:rsid w:val="009F2B8C"/>
    <w:rsid w:val="009F5972"/>
    <w:rsid w:val="009F71FC"/>
    <w:rsid w:val="00A06895"/>
    <w:rsid w:val="00A2169B"/>
    <w:rsid w:val="00A24DA5"/>
    <w:rsid w:val="00A4060D"/>
    <w:rsid w:val="00A41607"/>
    <w:rsid w:val="00A4305E"/>
    <w:rsid w:val="00A56C6B"/>
    <w:rsid w:val="00A62E30"/>
    <w:rsid w:val="00AC3573"/>
    <w:rsid w:val="00AC5D0A"/>
    <w:rsid w:val="00AF3744"/>
    <w:rsid w:val="00B04D1E"/>
    <w:rsid w:val="00B11F91"/>
    <w:rsid w:val="00B206E0"/>
    <w:rsid w:val="00B30417"/>
    <w:rsid w:val="00B30D1F"/>
    <w:rsid w:val="00B3568E"/>
    <w:rsid w:val="00B4041B"/>
    <w:rsid w:val="00B7777E"/>
    <w:rsid w:val="00BA224F"/>
    <w:rsid w:val="00BC0ADB"/>
    <w:rsid w:val="00BD5051"/>
    <w:rsid w:val="00BE12DE"/>
    <w:rsid w:val="00BF1C0F"/>
    <w:rsid w:val="00C22C70"/>
    <w:rsid w:val="00C47654"/>
    <w:rsid w:val="00C478F6"/>
    <w:rsid w:val="00C60694"/>
    <w:rsid w:val="00C64192"/>
    <w:rsid w:val="00C65751"/>
    <w:rsid w:val="00C72DDF"/>
    <w:rsid w:val="00CA167E"/>
    <w:rsid w:val="00CA6764"/>
    <w:rsid w:val="00CA793D"/>
    <w:rsid w:val="00CB01BC"/>
    <w:rsid w:val="00CB5DD1"/>
    <w:rsid w:val="00CC5334"/>
    <w:rsid w:val="00CE6815"/>
    <w:rsid w:val="00D16843"/>
    <w:rsid w:val="00D24F1F"/>
    <w:rsid w:val="00D65247"/>
    <w:rsid w:val="00D66A43"/>
    <w:rsid w:val="00D72CD0"/>
    <w:rsid w:val="00D75AFA"/>
    <w:rsid w:val="00D77CD5"/>
    <w:rsid w:val="00D83FA0"/>
    <w:rsid w:val="00D86E00"/>
    <w:rsid w:val="00DA7576"/>
    <w:rsid w:val="00DD645D"/>
    <w:rsid w:val="00DF0434"/>
    <w:rsid w:val="00E01E43"/>
    <w:rsid w:val="00E040DB"/>
    <w:rsid w:val="00E32D82"/>
    <w:rsid w:val="00E751DF"/>
    <w:rsid w:val="00EC2446"/>
    <w:rsid w:val="00ED354D"/>
    <w:rsid w:val="00ED3711"/>
    <w:rsid w:val="00EE7DAE"/>
    <w:rsid w:val="00EF0570"/>
    <w:rsid w:val="00EF5320"/>
    <w:rsid w:val="00EF71BF"/>
    <w:rsid w:val="00F0095A"/>
    <w:rsid w:val="00F1419B"/>
    <w:rsid w:val="00F302F0"/>
    <w:rsid w:val="00F3475D"/>
    <w:rsid w:val="00F475F9"/>
    <w:rsid w:val="00F4760D"/>
    <w:rsid w:val="00F56DD0"/>
    <w:rsid w:val="00FA30B8"/>
    <w:rsid w:val="00FB2550"/>
    <w:rsid w:val="00FB398E"/>
    <w:rsid w:val="00FC6CD8"/>
    <w:rsid w:val="00FD382B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19AA"/>
  <w15:chartTrackingRefBased/>
  <w15:docId w15:val="{7310BFA9-6EF0-4A34-9F05-D096DADB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B74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04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4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Placeholder Text"/>
    <w:basedOn w:val="a0"/>
    <w:uiPriority w:val="99"/>
    <w:semiHidden/>
    <w:rsid w:val="00767973"/>
    <w:rPr>
      <w:color w:val="666666"/>
    </w:rPr>
  </w:style>
  <w:style w:type="paragraph" w:styleId="a4">
    <w:name w:val="Revision"/>
    <w:hidden/>
    <w:uiPriority w:val="99"/>
    <w:semiHidden/>
    <w:rsid w:val="002B20F5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CE681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F04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ladm\OneDrive\Desktop\Tests-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err</a:t>
            </a:r>
            <a:r>
              <a:rPr lang="uk-UA"/>
              <a:t>(</a:t>
            </a:r>
            <a:r>
              <a:rPr lang="en-US"/>
              <a:t>s</a:t>
            </a:r>
            <a:r>
              <a:rPr lang="uk-UA"/>
              <a:t>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test1!$B$1</c:f>
              <c:strCache>
                <c:ptCount val="1"/>
                <c:pt idx="0">
                  <c:v>err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test1!$A$2:$A$7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test1!$B$2:$B$7</c:f>
              <c:numCache>
                <c:formatCode>General</c:formatCode>
                <c:ptCount val="6"/>
                <c:pt idx="0">
                  <c:v>1.28037084124457E-2</c:v>
                </c:pt>
                <c:pt idx="1">
                  <c:v>-6.16959310251967E-3</c:v>
                </c:pt>
                <c:pt idx="2">
                  <c:v>-8.05971184872031E-3</c:v>
                </c:pt>
                <c:pt idx="3">
                  <c:v>-1.1052384283349399E-3</c:v>
                </c:pt>
                <c:pt idx="4">
                  <c:v>5.84923499205611E-3</c:v>
                </c:pt>
                <c:pt idx="5">
                  <c:v>1.28037084124457E-2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A9-4D54-936B-460497891F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1731536"/>
        <c:axId val="481732976"/>
      </c:lineChart>
      <c:catAx>
        <c:axId val="481731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2976"/>
        <c:crosses val="autoZero"/>
        <c:auto val="1"/>
        <c:lblAlgn val="ctr"/>
        <c:lblOffset val="100"/>
        <c:noMultiLvlLbl val="0"/>
      </c:catAx>
      <c:valAx>
        <c:axId val="48173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731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6969</TotalTime>
  <Pages>7</Pages>
  <Words>2103</Words>
  <Characters>11991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64</cp:revision>
  <dcterms:created xsi:type="dcterms:W3CDTF">2024-12-31T13:57:00Z</dcterms:created>
  <dcterms:modified xsi:type="dcterms:W3CDTF">2025-01-21T15:02:00Z</dcterms:modified>
</cp:coreProperties>
</file>